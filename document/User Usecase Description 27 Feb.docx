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宋体" w:hAnsiTheme="minorHAnsi" w:cstheme="minorBidi"/>
          <w:color w:val="auto"/>
          <w:kern w:val="2"/>
          <w:sz w:val="22"/>
          <w:szCs w:val="22"/>
          <w:lang w:val="en-SG"/>
          <w14:ligatures w14:val="standardContextual"/>
        </w:rPr>
        <w:id w:val="314001928"/>
        <w:docPartObj>
          <w:docPartGallery w:val="Table of Contents"/>
          <w:docPartUnique/>
        </w:docPartObj>
      </w:sdtPr>
      <w:sdtEndPr>
        <w:rPr>
          <w:b/>
          <w:bCs/>
          <w:noProof/>
        </w:rPr>
      </w:sdtEndPr>
      <w:sdtContent>
        <w:p w14:paraId="6459BBED" w14:textId="78CDC718" w:rsidR="00D01447" w:rsidRDefault="00D01447">
          <w:pPr>
            <w:pStyle w:val="TOCHeading"/>
          </w:pPr>
          <w:r>
            <w:t>Contents</w:t>
          </w:r>
        </w:p>
        <w:p w14:paraId="391E5BC1" w14:textId="77777777" w:rsidR="00C46F27" w:rsidRPr="00C46F27" w:rsidRDefault="00C46F27" w:rsidP="00C46F27">
          <w:pPr>
            <w:rPr>
              <w:lang w:val="en-US"/>
            </w:rPr>
          </w:pPr>
        </w:p>
        <w:p w14:paraId="087CC8A7" w14:textId="0B062367" w:rsidR="00CF60A4" w:rsidRDefault="00D01447">
          <w:pPr>
            <w:pStyle w:val="TOC1"/>
            <w:tabs>
              <w:tab w:val="right" w:leader="dot" w:pos="9016"/>
            </w:tabs>
            <w:rPr>
              <w:ins w:id="0" w:author="Yikai Liu" w:date="2024-02-27T06:12:00Z"/>
              <w:rFonts w:eastAsiaTheme="minorEastAsia"/>
              <w:noProof/>
              <w:sz w:val="24"/>
              <w:szCs w:val="24"/>
              <w:lang w:eastAsia="zh-CN"/>
            </w:rPr>
          </w:pPr>
          <w:r>
            <w:fldChar w:fldCharType="begin"/>
          </w:r>
          <w:r>
            <w:instrText xml:space="preserve"> TOC \o "1-3" \h \z \u </w:instrText>
          </w:r>
          <w:r>
            <w:fldChar w:fldCharType="separate"/>
          </w:r>
          <w:ins w:id="1" w:author="Yikai Liu" w:date="2024-02-27T06:12:00Z">
            <w:r w:rsidR="00CF60A4" w:rsidRPr="00FE45CC">
              <w:rPr>
                <w:rStyle w:val="Hyperlink"/>
                <w:noProof/>
              </w:rPr>
              <w:fldChar w:fldCharType="begin"/>
            </w:r>
            <w:r w:rsidR="00CF60A4" w:rsidRPr="00FE45CC">
              <w:rPr>
                <w:rStyle w:val="Hyperlink"/>
                <w:noProof/>
              </w:rPr>
              <w:instrText xml:space="preserve"> </w:instrText>
            </w:r>
            <w:r w:rsidR="00CF60A4">
              <w:rPr>
                <w:noProof/>
              </w:rPr>
              <w:instrText>HYPERLINK \l "_Toc159906742"</w:instrText>
            </w:r>
            <w:r w:rsidR="00CF60A4" w:rsidRPr="00FE45CC">
              <w:rPr>
                <w:rStyle w:val="Hyperlink"/>
                <w:noProof/>
              </w:rPr>
              <w:instrText xml:space="preserve"> </w:instrText>
            </w:r>
            <w:r w:rsidR="00CF60A4" w:rsidRPr="00FE45CC">
              <w:rPr>
                <w:rStyle w:val="Hyperlink"/>
                <w:noProof/>
              </w:rPr>
            </w:r>
            <w:r w:rsidR="00CF60A4" w:rsidRPr="00FE45CC">
              <w:rPr>
                <w:rStyle w:val="Hyperlink"/>
                <w:noProof/>
              </w:rPr>
              <w:fldChar w:fldCharType="separate"/>
            </w:r>
            <w:r w:rsidR="00CF60A4" w:rsidRPr="00FE45CC">
              <w:rPr>
                <w:rStyle w:val="Hyperlink"/>
                <w:noProof/>
              </w:rPr>
              <w:t>Use Case Diagram</w:t>
            </w:r>
            <w:r w:rsidR="00CF60A4">
              <w:rPr>
                <w:noProof/>
                <w:webHidden/>
              </w:rPr>
              <w:tab/>
            </w:r>
            <w:r w:rsidR="00CF60A4">
              <w:rPr>
                <w:noProof/>
                <w:webHidden/>
              </w:rPr>
              <w:fldChar w:fldCharType="begin"/>
            </w:r>
            <w:r w:rsidR="00CF60A4">
              <w:rPr>
                <w:noProof/>
                <w:webHidden/>
              </w:rPr>
              <w:instrText xml:space="preserve"> PAGEREF _Toc159906742 \h </w:instrText>
            </w:r>
            <w:r w:rsidR="00CF60A4">
              <w:rPr>
                <w:noProof/>
                <w:webHidden/>
              </w:rPr>
            </w:r>
          </w:ins>
          <w:r w:rsidR="00CF60A4">
            <w:rPr>
              <w:noProof/>
              <w:webHidden/>
            </w:rPr>
            <w:fldChar w:fldCharType="separate"/>
          </w:r>
          <w:ins w:id="2" w:author="Yikai Liu" w:date="2024-02-27T06:12:00Z">
            <w:r w:rsidR="00CF60A4">
              <w:rPr>
                <w:noProof/>
                <w:webHidden/>
              </w:rPr>
              <w:t>2</w:t>
            </w:r>
            <w:r w:rsidR="00CF60A4">
              <w:rPr>
                <w:noProof/>
                <w:webHidden/>
              </w:rPr>
              <w:fldChar w:fldCharType="end"/>
            </w:r>
            <w:r w:rsidR="00CF60A4" w:rsidRPr="00FE45CC">
              <w:rPr>
                <w:rStyle w:val="Hyperlink"/>
                <w:noProof/>
              </w:rPr>
              <w:fldChar w:fldCharType="end"/>
            </w:r>
          </w:ins>
        </w:p>
        <w:p w14:paraId="362A58C7" w14:textId="675AC2F5" w:rsidR="00CF60A4" w:rsidRDefault="00CF60A4">
          <w:pPr>
            <w:pStyle w:val="TOC1"/>
            <w:tabs>
              <w:tab w:val="right" w:leader="dot" w:pos="9016"/>
            </w:tabs>
            <w:rPr>
              <w:ins w:id="3" w:author="Yikai Liu" w:date="2024-02-27T06:12:00Z"/>
              <w:rFonts w:eastAsiaTheme="minorEastAsia"/>
              <w:noProof/>
              <w:sz w:val="24"/>
              <w:szCs w:val="24"/>
              <w:lang w:eastAsia="zh-CN"/>
            </w:rPr>
          </w:pPr>
          <w:ins w:id="4"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"_Toc159906743"</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rPr>
              <w:t>Database Class Diagram</w:t>
            </w:r>
            <w:r>
              <w:rPr>
                <w:noProof/>
                <w:webHidden/>
              </w:rPr>
              <w:tab/>
            </w:r>
            <w:r>
              <w:rPr>
                <w:noProof/>
                <w:webHidden/>
              </w:rPr>
              <w:fldChar w:fldCharType="begin"/>
            </w:r>
            <w:r>
              <w:rPr>
                <w:noProof/>
                <w:webHidden/>
              </w:rPr>
              <w:instrText xml:space="preserve"> PAGEREF _Toc159906743 \h </w:instrText>
            </w:r>
            <w:r>
              <w:rPr>
                <w:noProof/>
                <w:webHidden/>
              </w:rPr>
            </w:r>
          </w:ins>
          <w:r>
            <w:rPr>
              <w:noProof/>
              <w:webHidden/>
            </w:rPr>
            <w:fldChar w:fldCharType="separate"/>
          </w:r>
          <w:ins w:id="5" w:author="Yikai Liu" w:date="2024-02-27T06:12:00Z">
            <w:r>
              <w:rPr>
                <w:noProof/>
                <w:webHidden/>
              </w:rPr>
              <w:t>3</w:t>
            </w:r>
            <w:r>
              <w:rPr>
                <w:noProof/>
                <w:webHidden/>
              </w:rPr>
              <w:fldChar w:fldCharType="end"/>
            </w:r>
            <w:r w:rsidRPr="00FE45CC">
              <w:rPr>
                <w:rStyle w:val="Hyperlink"/>
                <w:noProof/>
              </w:rPr>
              <w:fldChar w:fldCharType="end"/>
            </w:r>
          </w:ins>
        </w:p>
        <w:p w14:paraId="119CA748" w14:textId="479326B8" w:rsidR="00CF60A4" w:rsidRDefault="00CF60A4">
          <w:pPr>
            <w:pStyle w:val="TOC1"/>
            <w:tabs>
              <w:tab w:val="right" w:leader="dot" w:pos="9016"/>
            </w:tabs>
            <w:rPr>
              <w:ins w:id="6" w:author="Yikai Liu" w:date="2024-02-27T06:12:00Z"/>
              <w:rFonts w:eastAsiaTheme="minorEastAsia"/>
              <w:noProof/>
              <w:sz w:val="24"/>
              <w:szCs w:val="24"/>
              <w:lang w:eastAsia="zh-CN"/>
            </w:rPr>
          </w:pPr>
          <w:ins w:id="7"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"_Toc159906744"</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Guest: </w:t>
            </w:r>
            <w:r w:rsidRPr="00FE45CC">
              <w:rPr>
                <w:rStyle w:val="Hyperlink"/>
                <w:noProof/>
              </w:rPr>
              <w:t>User Registration Use Case</w:t>
            </w:r>
            <w:r>
              <w:rPr>
                <w:noProof/>
                <w:webHidden/>
              </w:rPr>
              <w:tab/>
            </w:r>
            <w:r>
              <w:rPr>
                <w:noProof/>
                <w:webHidden/>
              </w:rPr>
              <w:fldChar w:fldCharType="begin"/>
            </w:r>
            <w:r>
              <w:rPr>
                <w:noProof/>
                <w:webHidden/>
              </w:rPr>
              <w:instrText xml:space="preserve"> PAGEREF _Toc159906744 \h </w:instrText>
            </w:r>
            <w:r>
              <w:rPr>
                <w:noProof/>
                <w:webHidden/>
              </w:rPr>
            </w:r>
          </w:ins>
          <w:r>
            <w:rPr>
              <w:noProof/>
              <w:webHidden/>
            </w:rPr>
            <w:fldChar w:fldCharType="separate"/>
          </w:r>
          <w:ins w:id="8" w:author="Yikai Liu" w:date="2024-02-27T06:12:00Z">
            <w:r>
              <w:rPr>
                <w:noProof/>
                <w:webHidden/>
              </w:rPr>
              <w:t>4</w:t>
            </w:r>
            <w:r>
              <w:rPr>
                <w:noProof/>
                <w:webHidden/>
              </w:rPr>
              <w:fldChar w:fldCharType="end"/>
            </w:r>
            <w:r w:rsidRPr="00FE45CC">
              <w:rPr>
                <w:rStyle w:val="Hyperlink"/>
                <w:noProof/>
              </w:rPr>
              <w:fldChar w:fldCharType="end"/>
            </w:r>
          </w:ins>
        </w:p>
        <w:p w14:paraId="41CA3898" w14:textId="614ECD8D" w:rsidR="00CF60A4" w:rsidRDefault="00CF60A4">
          <w:pPr>
            <w:pStyle w:val="TOC1"/>
            <w:tabs>
              <w:tab w:val="right" w:leader="dot" w:pos="9016"/>
            </w:tabs>
            <w:rPr>
              <w:ins w:id="9" w:author="Yikai Liu" w:date="2024-02-27T06:12:00Z"/>
              <w:rFonts w:eastAsiaTheme="minorEastAsia"/>
              <w:noProof/>
              <w:sz w:val="24"/>
              <w:szCs w:val="24"/>
              <w:lang w:eastAsia="zh-CN"/>
            </w:rPr>
          </w:pPr>
          <w:ins w:id="10"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"_Toc159906745"</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Guest: </w:t>
            </w:r>
            <w:r w:rsidRPr="00FE45CC">
              <w:rPr>
                <w:rStyle w:val="Hyperlink"/>
                <w:noProof/>
              </w:rPr>
              <w:t>User Login Use Case</w:t>
            </w:r>
            <w:r>
              <w:rPr>
                <w:noProof/>
                <w:webHidden/>
              </w:rPr>
              <w:tab/>
            </w:r>
            <w:r>
              <w:rPr>
                <w:noProof/>
                <w:webHidden/>
              </w:rPr>
              <w:fldChar w:fldCharType="begin"/>
            </w:r>
            <w:r>
              <w:rPr>
                <w:noProof/>
                <w:webHidden/>
              </w:rPr>
              <w:instrText xml:space="preserve"> PAGEREF _Toc159906745 \h </w:instrText>
            </w:r>
            <w:r>
              <w:rPr>
                <w:noProof/>
                <w:webHidden/>
              </w:rPr>
            </w:r>
          </w:ins>
          <w:r>
            <w:rPr>
              <w:noProof/>
              <w:webHidden/>
            </w:rPr>
            <w:fldChar w:fldCharType="separate"/>
          </w:r>
          <w:ins w:id="11" w:author="Yikai Liu" w:date="2024-02-27T06:12:00Z">
            <w:r>
              <w:rPr>
                <w:noProof/>
                <w:webHidden/>
              </w:rPr>
              <w:t>5</w:t>
            </w:r>
            <w:r>
              <w:rPr>
                <w:noProof/>
                <w:webHidden/>
              </w:rPr>
              <w:fldChar w:fldCharType="end"/>
            </w:r>
            <w:r w:rsidRPr="00FE45CC">
              <w:rPr>
                <w:rStyle w:val="Hyperlink"/>
                <w:noProof/>
              </w:rPr>
              <w:fldChar w:fldCharType="end"/>
            </w:r>
          </w:ins>
        </w:p>
        <w:p w14:paraId="05E9E4FB" w14:textId="1720833D" w:rsidR="00CF60A4" w:rsidRDefault="00CF60A4">
          <w:pPr>
            <w:pStyle w:val="TOC1"/>
            <w:tabs>
              <w:tab w:val="right" w:leader="dot" w:pos="9016"/>
            </w:tabs>
            <w:rPr>
              <w:ins w:id="12" w:author="Yikai Liu" w:date="2024-02-27T06:12:00Z"/>
              <w:rFonts w:eastAsiaTheme="minorEastAsia"/>
              <w:noProof/>
              <w:sz w:val="24"/>
              <w:szCs w:val="24"/>
              <w:lang w:eastAsia="zh-CN"/>
            </w:rPr>
          </w:pPr>
          <w:ins w:id="13"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"_Toc159906746"</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Guest: </w:t>
            </w:r>
            <w:r w:rsidRPr="00FE45CC">
              <w:rPr>
                <w:rStyle w:val="Hyperlink"/>
                <w:noProof/>
              </w:rPr>
              <w:t xml:space="preserve">Browse </w:t>
            </w:r>
            <w:r w:rsidRPr="00FE45CC">
              <w:rPr>
                <w:rStyle w:val="Hyperlink"/>
                <w:noProof/>
                <w:lang w:eastAsia="zh-CN"/>
              </w:rPr>
              <w:t>Events</w:t>
            </w:r>
            <w:r w:rsidRPr="00FE45CC">
              <w:rPr>
                <w:rStyle w:val="Hyperlink"/>
                <w:noProof/>
              </w:rPr>
              <w:t xml:space="preserve"> Use Case</w:t>
            </w:r>
            <w:r>
              <w:rPr>
                <w:noProof/>
                <w:webHidden/>
              </w:rPr>
              <w:tab/>
            </w:r>
            <w:r>
              <w:rPr>
                <w:noProof/>
                <w:webHidden/>
              </w:rPr>
              <w:fldChar w:fldCharType="begin"/>
            </w:r>
            <w:r>
              <w:rPr>
                <w:noProof/>
                <w:webHidden/>
              </w:rPr>
              <w:instrText xml:space="preserve"> PAGEREF _Toc159906746 \h </w:instrText>
            </w:r>
            <w:r>
              <w:rPr>
                <w:noProof/>
                <w:webHidden/>
              </w:rPr>
            </w:r>
          </w:ins>
          <w:r>
            <w:rPr>
              <w:noProof/>
              <w:webHidden/>
            </w:rPr>
            <w:fldChar w:fldCharType="separate"/>
          </w:r>
          <w:ins w:id="14" w:author="Yikai Liu" w:date="2024-02-27T06:12:00Z">
            <w:r>
              <w:rPr>
                <w:noProof/>
                <w:webHidden/>
              </w:rPr>
              <w:t>6</w:t>
            </w:r>
            <w:r>
              <w:rPr>
                <w:noProof/>
                <w:webHidden/>
              </w:rPr>
              <w:fldChar w:fldCharType="end"/>
            </w:r>
            <w:r w:rsidRPr="00FE45CC">
              <w:rPr>
                <w:rStyle w:val="Hyperlink"/>
                <w:noProof/>
              </w:rPr>
              <w:fldChar w:fldCharType="end"/>
            </w:r>
          </w:ins>
        </w:p>
        <w:p w14:paraId="790228C7" w14:textId="6348C1CC" w:rsidR="00CF60A4" w:rsidRDefault="00CF60A4">
          <w:pPr>
            <w:pStyle w:val="TOC1"/>
            <w:tabs>
              <w:tab w:val="right" w:leader="dot" w:pos="9016"/>
            </w:tabs>
            <w:rPr>
              <w:ins w:id="15" w:author="Yikai Liu" w:date="2024-02-27T06:12:00Z"/>
              <w:rFonts w:eastAsiaTheme="minorEastAsia"/>
              <w:noProof/>
              <w:sz w:val="24"/>
              <w:szCs w:val="24"/>
              <w:lang w:eastAsia="zh-CN"/>
            </w:rPr>
          </w:pPr>
          <w:ins w:id="16"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"_Toc159906747"</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Community member: </w:t>
            </w:r>
            <w:r w:rsidRPr="00FE45CC">
              <w:rPr>
                <w:rStyle w:val="Hyperlink"/>
                <w:noProof/>
              </w:rPr>
              <w:t>Join Event Use Case</w:t>
            </w:r>
            <w:r>
              <w:rPr>
                <w:noProof/>
                <w:webHidden/>
              </w:rPr>
              <w:tab/>
            </w:r>
            <w:r>
              <w:rPr>
                <w:noProof/>
                <w:webHidden/>
              </w:rPr>
              <w:fldChar w:fldCharType="begin"/>
            </w:r>
            <w:r>
              <w:rPr>
                <w:noProof/>
                <w:webHidden/>
              </w:rPr>
              <w:instrText xml:space="preserve"> PAGEREF _Toc159906747 \h </w:instrText>
            </w:r>
            <w:r>
              <w:rPr>
                <w:noProof/>
                <w:webHidden/>
              </w:rPr>
            </w:r>
          </w:ins>
          <w:r>
            <w:rPr>
              <w:noProof/>
              <w:webHidden/>
            </w:rPr>
            <w:fldChar w:fldCharType="separate"/>
          </w:r>
          <w:ins w:id="17" w:author="Yikai Liu" w:date="2024-02-27T06:12:00Z">
            <w:r>
              <w:rPr>
                <w:noProof/>
                <w:webHidden/>
              </w:rPr>
              <w:t>7</w:t>
            </w:r>
            <w:r>
              <w:rPr>
                <w:noProof/>
                <w:webHidden/>
              </w:rPr>
              <w:fldChar w:fldCharType="end"/>
            </w:r>
            <w:r w:rsidRPr="00FE45CC">
              <w:rPr>
                <w:rStyle w:val="Hyperlink"/>
                <w:noProof/>
              </w:rPr>
              <w:fldChar w:fldCharType="end"/>
            </w:r>
          </w:ins>
        </w:p>
        <w:p w14:paraId="62E351F4" w14:textId="62389566" w:rsidR="00CF60A4" w:rsidRDefault="00CF60A4">
          <w:pPr>
            <w:pStyle w:val="TOC1"/>
            <w:tabs>
              <w:tab w:val="right" w:leader="dot" w:pos="9016"/>
            </w:tabs>
            <w:rPr>
              <w:ins w:id="18" w:author="Yikai Liu" w:date="2024-02-27T06:12:00Z"/>
              <w:rFonts w:eastAsiaTheme="minorEastAsia"/>
              <w:noProof/>
              <w:sz w:val="24"/>
              <w:szCs w:val="24"/>
              <w:lang w:eastAsia="zh-CN"/>
            </w:rPr>
          </w:pPr>
          <w:ins w:id="19"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"_Toc159906748"</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Community member: </w:t>
            </w:r>
            <w:r w:rsidRPr="00FE45CC">
              <w:rPr>
                <w:rStyle w:val="Hyperlink"/>
                <w:noProof/>
              </w:rPr>
              <w:t>Leave Event Use Case</w:t>
            </w:r>
            <w:r>
              <w:rPr>
                <w:noProof/>
                <w:webHidden/>
              </w:rPr>
              <w:tab/>
            </w:r>
            <w:r>
              <w:rPr>
                <w:noProof/>
                <w:webHidden/>
              </w:rPr>
              <w:fldChar w:fldCharType="begin"/>
            </w:r>
            <w:r>
              <w:rPr>
                <w:noProof/>
                <w:webHidden/>
              </w:rPr>
              <w:instrText xml:space="preserve"> PAGEREF _Toc159906748 \h </w:instrText>
            </w:r>
            <w:r>
              <w:rPr>
                <w:noProof/>
                <w:webHidden/>
              </w:rPr>
            </w:r>
          </w:ins>
          <w:r>
            <w:rPr>
              <w:noProof/>
              <w:webHidden/>
            </w:rPr>
            <w:fldChar w:fldCharType="separate"/>
          </w:r>
          <w:ins w:id="20" w:author="Yikai Liu" w:date="2024-02-27T06:12:00Z">
            <w:r>
              <w:rPr>
                <w:noProof/>
                <w:webHidden/>
              </w:rPr>
              <w:t>8</w:t>
            </w:r>
            <w:r>
              <w:rPr>
                <w:noProof/>
                <w:webHidden/>
              </w:rPr>
              <w:fldChar w:fldCharType="end"/>
            </w:r>
            <w:r w:rsidRPr="00FE45CC">
              <w:rPr>
                <w:rStyle w:val="Hyperlink"/>
                <w:noProof/>
              </w:rPr>
              <w:fldChar w:fldCharType="end"/>
            </w:r>
          </w:ins>
        </w:p>
        <w:p w14:paraId="45CBDAA0" w14:textId="062DACAA" w:rsidR="00CF60A4" w:rsidRDefault="00CF60A4">
          <w:pPr>
            <w:pStyle w:val="TOC1"/>
            <w:tabs>
              <w:tab w:val="right" w:leader="dot" w:pos="9016"/>
            </w:tabs>
            <w:rPr>
              <w:ins w:id="21" w:author="Yikai Liu" w:date="2024-02-27T06:12:00Z"/>
              <w:rFonts w:eastAsiaTheme="minorEastAsia"/>
              <w:noProof/>
              <w:sz w:val="24"/>
              <w:szCs w:val="24"/>
              <w:lang w:eastAsia="zh-CN"/>
            </w:rPr>
          </w:pPr>
          <w:ins w:id="22"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"_Toc159906749"</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Community member: </w:t>
            </w:r>
            <w:r w:rsidRPr="00FE45CC">
              <w:rPr>
                <w:rStyle w:val="Hyperlink"/>
                <w:noProof/>
              </w:rPr>
              <w:t>View Event Dashboard Use Case</w:t>
            </w:r>
            <w:r>
              <w:rPr>
                <w:noProof/>
                <w:webHidden/>
              </w:rPr>
              <w:tab/>
            </w:r>
            <w:r>
              <w:rPr>
                <w:noProof/>
                <w:webHidden/>
              </w:rPr>
              <w:fldChar w:fldCharType="begin"/>
            </w:r>
            <w:r>
              <w:rPr>
                <w:noProof/>
                <w:webHidden/>
              </w:rPr>
              <w:instrText xml:space="preserve"> PAGEREF _Toc159906749 \h </w:instrText>
            </w:r>
            <w:r>
              <w:rPr>
                <w:noProof/>
                <w:webHidden/>
              </w:rPr>
            </w:r>
          </w:ins>
          <w:r>
            <w:rPr>
              <w:noProof/>
              <w:webHidden/>
            </w:rPr>
            <w:fldChar w:fldCharType="separate"/>
          </w:r>
          <w:ins w:id="23" w:author="Yikai Liu" w:date="2024-02-27T06:12:00Z">
            <w:r>
              <w:rPr>
                <w:noProof/>
                <w:webHidden/>
              </w:rPr>
              <w:t>9</w:t>
            </w:r>
            <w:r>
              <w:rPr>
                <w:noProof/>
                <w:webHidden/>
              </w:rPr>
              <w:fldChar w:fldCharType="end"/>
            </w:r>
            <w:r w:rsidRPr="00FE45CC">
              <w:rPr>
                <w:rStyle w:val="Hyperlink"/>
                <w:noProof/>
              </w:rPr>
              <w:fldChar w:fldCharType="end"/>
            </w:r>
          </w:ins>
        </w:p>
        <w:p w14:paraId="388F15ED" w14:textId="043D5BDE" w:rsidR="00CF60A4" w:rsidRDefault="00CF60A4">
          <w:pPr>
            <w:pStyle w:val="TOC1"/>
            <w:tabs>
              <w:tab w:val="right" w:leader="dot" w:pos="9016"/>
            </w:tabs>
            <w:rPr>
              <w:ins w:id="24" w:author="Yikai Liu" w:date="2024-02-27T06:12:00Z"/>
              <w:rFonts w:eastAsiaTheme="minorEastAsia"/>
              <w:noProof/>
              <w:sz w:val="24"/>
              <w:szCs w:val="24"/>
              <w:lang w:eastAsia="zh-CN"/>
            </w:rPr>
          </w:pPr>
          <w:ins w:id="25"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"_Toc159906750"</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Community member: </w:t>
            </w:r>
            <w:r w:rsidRPr="00FE45CC">
              <w:rPr>
                <w:rStyle w:val="Hyperlink"/>
                <w:noProof/>
              </w:rPr>
              <w:t>Feedback Event Use Case</w:t>
            </w:r>
            <w:r>
              <w:rPr>
                <w:noProof/>
                <w:webHidden/>
              </w:rPr>
              <w:tab/>
            </w:r>
            <w:r>
              <w:rPr>
                <w:noProof/>
                <w:webHidden/>
              </w:rPr>
              <w:fldChar w:fldCharType="begin"/>
            </w:r>
            <w:r>
              <w:rPr>
                <w:noProof/>
                <w:webHidden/>
              </w:rPr>
              <w:instrText xml:space="preserve"> PAGEREF _Toc159906750 \h </w:instrText>
            </w:r>
            <w:r>
              <w:rPr>
                <w:noProof/>
                <w:webHidden/>
              </w:rPr>
            </w:r>
          </w:ins>
          <w:r>
            <w:rPr>
              <w:noProof/>
              <w:webHidden/>
            </w:rPr>
            <w:fldChar w:fldCharType="separate"/>
          </w:r>
          <w:ins w:id="26" w:author="Yikai Liu" w:date="2024-02-27T06:12:00Z">
            <w:r>
              <w:rPr>
                <w:noProof/>
                <w:webHidden/>
              </w:rPr>
              <w:t>10</w:t>
            </w:r>
            <w:r>
              <w:rPr>
                <w:noProof/>
                <w:webHidden/>
              </w:rPr>
              <w:fldChar w:fldCharType="end"/>
            </w:r>
            <w:r w:rsidRPr="00FE45CC">
              <w:rPr>
                <w:rStyle w:val="Hyperlink"/>
                <w:noProof/>
              </w:rPr>
              <w:fldChar w:fldCharType="end"/>
            </w:r>
          </w:ins>
        </w:p>
        <w:p w14:paraId="6448EADB" w14:textId="05D90E54" w:rsidR="00CF60A4" w:rsidRDefault="00CF60A4">
          <w:pPr>
            <w:pStyle w:val="TOC1"/>
            <w:tabs>
              <w:tab w:val="right" w:leader="dot" w:pos="9016"/>
            </w:tabs>
            <w:rPr>
              <w:ins w:id="27" w:author="Yikai Liu" w:date="2024-02-27T06:12:00Z"/>
              <w:rFonts w:eastAsiaTheme="minorEastAsia"/>
              <w:noProof/>
              <w:sz w:val="24"/>
              <w:szCs w:val="24"/>
              <w:lang w:eastAsia="zh-CN"/>
            </w:rPr>
          </w:pPr>
          <w:ins w:id="28"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"_Toc159906751"</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Event owner: </w:t>
            </w:r>
            <w:r w:rsidRPr="00FE45CC">
              <w:rPr>
                <w:rStyle w:val="Hyperlink"/>
                <w:noProof/>
              </w:rPr>
              <w:t>Create Event Use Case</w:t>
            </w:r>
            <w:r>
              <w:rPr>
                <w:noProof/>
                <w:webHidden/>
              </w:rPr>
              <w:tab/>
            </w:r>
            <w:r>
              <w:rPr>
                <w:noProof/>
                <w:webHidden/>
              </w:rPr>
              <w:fldChar w:fldCharType="begin"/>
            </w:r>
            <w:r>
              <w:rPr>
                <w:noProof/>
                <w:webHidden/>
              </w:rPr>
              <w:instrText xml:space="preserve"> PAGEREF _Toc159906751 \h </w:instrText>
            </w:r>
            <w:r>
              <w:rPr>
                <w:noProof/>
                <w:webHidden/>
              </w:rPr>
            </w:r>
          </w:ins>
          <w:r>
            <w:rPr>
              <w:noProof/>
              <w:webHidden/>
            </w:rPr>
            <w:fldChar w:fldCharType="separate"/>
          </w:r>
          <w:ins w:id="29" w:author="Yikai Liu" w:date="2024-02-27T06:12:00Z">
            <w:r>
              <w:rPr>
                <w:noProof/>
                <w:webHidden/>
              </w:rPr>
              <w:t>11</w:t>
            </w:r>
            <w:r>
              <w:rPr>
                <w:noProof/>
                <w:webHidden/>
              </w:rPr>
              <w:fldChar w:fldCharType="end"/>
            </w:r>
            <w:r w:rsidRPr="00FE45CC">
              <w:rPr>
                <w:rStyle w:val="Hyperlink"/>
                <w:noProof/>
              </w:rPr>
              <w:fldChar w:fldCharType="end"/>
            </w:r>
          </w:ins>
        </w:p>
        <w:p w14:paraId="5C66B184" w14:textId="270C8AE6" w:rsidR="00CF60A4" w:rsidRDefault="00CF60A4">
          <w:pPr>
            <w:pStyle w:val="TOC1"/>
            <w:tabs>
              <w:tab w:val="right" w:leader="dot" w:pos="9016"/>
            </w:tabs>
            <w:rPr>
              <w:ins w:id="30" w:author="Yikai Liu" w:date="2024-02-27T06:12:00Z"/>
              <w:rFonts w:eastAsiaTheme="minorEastAsia"/>
              <w:noProof/>
              <w:sz w:val="24"/>
              <w:szCs w:val="24"/>
              <w:lang w:eastAsia="zh-CN"/>
            </w:rPr>
          </w:pPr>
          <w:ins w:id="31"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"_Toc159906752"</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Event owner: </w:t>
            </w:r>
            <w:r w:rsidRPr="00FE45CC">
              <w:rPr>
                <w:rStyle w:val="Hyperlink"/>
                <w:noProof/>
              </w:rPr>
              <w:t>Delete Event Use Case</w:t>
            </w:r>
            <w:r>
              <w:rPr>
                <w:noProof/>
                <w:webHidden/>
              </w:rPr>
              <w:tab/>
            </w:r>
            <w:r>
              <w:rPr>
                <w:noProof/>
                <w:webHidden/>
              </w:rPr>
              <w:fldChar w:fldCharType="begin"/>
            </w:r>
            <w:r>
              <w:rPr>
                <w:noProof/>
                <w:webHidden/>
              </w:rPr>
              <w:instrText xml:space="preserve"> PAGEREF _Toc159906752 \h </w:instrText>
            </w:r>
            <w:r>
              <w:rPr>
                <w:noProof/>
                <w:webHidden/>
              </w:rPr>
            </w:r>
          </w:ins>
          <w:r>
            <w:rPr>
              <w:noProof/>
              <w:webHidden/>
            </w:rPr>
            <w:fldChar w:fldCharType="separate"/>
          </w:r>
          <w:ins w:id="32" w:author="Yikai Liu" w:date="2024-02-27T06:12:00Z">
            <w:r>
              <w:rPr>
                <w:noProof/>
                <w:webHidden/>
              </w:rPr>
              <w:t>12</w:t>
            </w:r>
            <w:r>
              <w:rPr>
                <w:noProof/>
                <w:webHidden/>
              </w:rPr>
              <w:fldChar w:fldCharType="end"/>
            </w:r>
            <w:r w:rsidRPr="00FE45CC">
              <w:rPr>
                <w:rStyle w:val="Hyperlink"/>
                <w:noProof/>
              </w:rPr>
              <w:fldChar w:fldCharType="end"/>
            </w:r>
          </w:ins>
        </w:p>
        <w:p w14:paraId="6AB50C9C" w14:textId="296284FD" w:rsidR="00CF60A4" w:rsidRDefault="00CF60A4">
          <w:pPr>
            <w:pStyle w:val="TOC1"/>
            <w:tabs>
              <w:tab w:val="right" w:leader="dot" w:pos="9016"/>
            </w:tabs>
            <w:rPr>
              <w:ins w:id="33" w:author="Yikai Liu" w:date="2024-02-27T06:12:00Z"/>
              <w:rFonts w:eastAsiaTheme="minorEastAsia"/>
              <w:noProof/>
              <w:sz w:val="24"/>
              <w:szCs w:val="24"/>
              <w:lang w:eastAsia="zh-CN"/>
            </w:rPr>
          </w:pPr>
          <w:ins w:id="34"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"_Toc159906753"</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Event owner: </w:t>
            </w:r>
            <w:r w:rsidRPr="00FE45CC">
              <w:rPr>
                <w:rStyle w:val="Hyperlink"/>
                <w:noProof/>
              </w:rPr>
              <w:t>Update Event Use Case</w:t>
            </w:r>
            <w:r>
              <w:rPr>
                <w:noProof/>
                <w:webHidden/>
              </w:rPr>
              <w:tab/>
            </w:r>
            <w:r>
              <w:rPr>
                <w:noProof/>
                <w:webHidden/>
              </w:rPr>
              <w:fldChar w:fldCharType="begin"/>
            </w:r>
            <w:r>
              <w:rPr>
                <w:noProof/>
                <w:webHidden/>
              </w:rPr>
              <w:instrText xml:space="preserve"> PAGEREF _Toc159906753 \h </w:instrText>
            </w:r>
            <w:r>
              <w:rPr>
                <w:noProof/>
                <w:webHidden/>
              </w:rPr>
            </w:r>
          </w:ins>
          <w:r>
            <w:rPr>
              <w:noProof/>
              <w:webHidden/>
            </w:rPr>
            <w:fldChar w:fldCharType="separate"/>
          </w:r>
          <w:ins w:id="35" w:author="Yikai Liu" w:date="2024-02-27T06:12:00Z">
            <w:r>
              <w:rPr>
                <w:noProof/>
                <w:webHidden/>
              </w:rPr>
              <w:t>13</w:t>
            </w:r>
            <w:r>
              <w:rPr>
                <w:noProof/>
                <w:webHidden/>
              </w:rPr>
              <w:fldChar w:fldCharType="end"/>
            </w:r>
            <w:r w:rsidRPr="00FE45CC">
              <w:rPr>
                <w:rStyle w:val="Hyperlink"/>
                <w:noProof/>
              </w:rPr>
              <w:fldChar w:fldCharType="end"/>
            </w:r>
          </w:ins>
        </w:p>
        <w:p w14:paraId="3EB1BFF2" w14:textId="005C75A1" w:rsidR="00CF60A4" w:rsidRDefault="00CF60A4">
          <w:pPr>
            <w:pStyle w:val="TOC1"/>
            <w:tabs>
              <w:tab w:val="right" w:leader="dot" w:pos="9016"/>
            </w:tabs>
            <w:rPr>
              <w:ins w:id="36" w:author="Yikai Liu" w:date="2024-02-27T06:12:00Z"/>
              <w:rFonts w:eastAsiaTheme="minorEastAsia"/>
              <w:noProof/>
              <w:sz w:val="24"/>
              <w:szCs w:val="24"/>
              <w:lang w:eastAsia="zh-CN"/>
            </w:rPr>
          </w:pPr>
          <w:ins w:id="37"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"_Toc159906754"</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Event owner: </w:t>
            </w:r>
            <w:r w:rsidRPr="00FE45CC">
              <w:rPr>
                <w:rStyle w:val="Hyperlink"/>
                <w:noProof/>
              </w:rPr>
              <w:t>Add Participant Use Case</w:t>
            </w:r>
            <w:r>
              <w:rPr>
                <w:noProof/>
                <w:webHidden/>
              </w:rPr>
              <w:tab/>
            </w:r>
            <w:r>
              <w:rPr>
                <w:noProof/>
                <w:webHidden/>
              </w:rPr>
              <w:fldChar w:fldCharType="begin"/>
            </w:r>
            <w:r>
              <w:rPr>
                <w:noProof/>
                <w:webHidden/>
              </w:rPr>
              <w:instrText xml:space="preserve"> PAGEREF _Toc159906754 \h </w:instrText>
            </w:r>
            <w:r>
              <w:rPr>
                <w:noProof/>
                <w:webHidden/>
              </w:rPr>
            </w:r>
          </w:ins>
          <w:r>
            <w:rPr>
              <w:noProof/>
              <w:webHidden/>
            </w:rPr>
            <w:fldChar w:fldCharType="separate"/>
          </w:r>
          <w:ins w:id="38" w:author="Yikai Liu" w:date="2024-02-27T06:12:00Z">
            <w:r>
              <w:rPr>
                <w:noProof/>
                <w:webHidden/>
              </w:rPr>
              <w:t>14</w:t>
            </w:r>
            <w:r>
              <w:rPr>
                <w:noProof/>
                <w:webHidden/>
              </w:rPr>
              <w:fldChar w:fldCharType="end"/>
            </w:r>
            <w:r w:rsidRPr="00FE45CC">
              <w:rPr>
                <w:rStyle w:val="Hyperlink"/>
                <w:noProof/>
              </w:rPr>
              <w:fldChar w:fldCharType="end"/>
            </w:r>
          </w:ins>
        </w:p>
        <w:p w14:paraId="441D89BF" w14:textId="3BAF1E3A" w:rsidR="00CF60A4" w:rsidRDefault="00CF60A4">
          <w:pPr>
            <w:pStyle w:val="TOC1"/>
            <w:tabs>
              <w:tab w:val="right" w:leader="dot" w:pos="9016"/>
            </w:tabs>
            <w:rPr>
              <w:ins w:id="39" w:author="Yikai Liu" w:date="2024-02-27T06:12:00Z"/>
              <w:rFonts w:eastAsiaTheme="minorEastAsia"/>
              <w:noProof/>
              <w:sz w:val="24"/>
              <w:szCs w:val="24"/>
              <w:lang w:eastAsia="zh-CN"/>
            </w:rPr>
          </w:pPr>
          <w:ins w:id="40"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"_Toc159906755"</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Event owner: </w:t>
            </w:r>
            <w:r w:rsidRPr="00FE45CC">
              <w:rPr>
                <w:rStyle w:val="Hyperlink"/>
                <w:noProof/>
              </w:rPr>
              <w:t>Delete Participant Use Case</w:t>
            </w:r>
            <w:r>
              <w:rPr>
                <w:noProof/>
                <w:webHidden/>
              </w:rPr>
              <w:tab/>
            </w:r>
            <w:r>
              <w:rPr>
                <w:noProof/>
                <w:webHidden/>
              </w:rPr>
              <w:fldChar w:fldCharType="begin"/>
            </w:r>
            <w:r>
              <w:rPr>
                <w:noProof/>
                <w:webHidden/>
              </w:rPr>
              <w:instrText xml:space="preserve"> PAGEREF _Toc159906755 \h </w:instrText>
            </w:r>
            <w:r>
              <w:rPr>
                <w:noProof/>
                <w:webHidden/>
              </w:rPr>
            </w:r>
          </w:ins>
          <w:r>
            <w:rPr>
              <w:noProof/>
              <w:webHidden/>
            </w:rPr>
            <w:fldChar w:fldCharType="separate"/>
          </w:r>
          <w:ins w:id="41" w:author="Yikai Liu" w:date="2024-02-27T06:12:00Z">
            <w:r>
              <w:rPr>
                <w:noProof/>
                <w:webHidden/>
              </w:rPr>
              <w:t>15</w:t>
            </w:r>
            <w:r>
              <w:rPr>
                <w:noProof/>
                <w:webHidden/>
              </w:rPr>
              <w:fldChar w:fldCharType="end"/>
            </w:r>
            <w:r w:rsidRPr="00FE45CC">
              <w:rPr>
                <w:rStyle w:val="Hyperlink"/>
                <w:noProof/>
              </w:rPr>
              <w:fldChar w:fldCharType="end"/>
            </w:r>
          </w:ins>
        </w:p>
        <w:p w14:paraId="3C3A2E44" w14:textId="5483DCEB" w:rsidR="00CF60A4" w:rsidRDefault="00CF60A4">
          <w:pPr>
            <w:pStyle w:val="TOC1"/>
            <w:tabs>
              <w:tab w:val="right" w:leader="dot" w:pos="9016"/>
            </w:tabs>
            <w:rPr>
              <w:ins w:id="42" w:author="Yikai Liu" w:date="2024-02-27T06:12:00Z"/>
              <w:rFonts w:eastAsiaTheme="minorEastAsia"/>
              <w:noProof/>
              <w:sz w:val="24"/>
              <w:szCs w:val="24"/>
              <w:lang w:eastAsia="zh-CN"/>
            </w:rPr>
          </w:pPr>
          <w:ins w:id="43"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"_Toc159906756"</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System admin: </w:t>
            </w:r>
            <w:r w:rsidRPr="00FE45CC">
              <w:rPr>
                <w:rStyle w:val="Hyperlink"/>
                <w:noProof/>
              </w:rPr>
              <w:t>Create User Use Case</w:t>
            </w:r>
            <w:r>
              <w:rPr>
                <w:noProof/>
                <w:webHidden/>
              </w:rPr>
              <w:tab/>
            </w:r>
            <w:r>
              <w:rPr>
                <w:noProof/>
                <w:webHidden/>
              </w:rPr>
              <w:fldChar w:fldCharType="begin"/>
            </w:r>
            <w:r>
              <w:rPr>
                <w:noProof/>
                <w:webHidden/>
              </w:rPr>
              <w:instrText xml:space="preserve"> PAGEREF _Toc159906756 \h </w:instrText>
            </w:r>
            <w:r>
              <w:rPr>
                <w:noProof/>
                <w:webHidden/>
              </w:rPr>
            </w:r>
          </w:ins>
          <w:r>
            <w:rPr>
              <w:noProof/>
              <w:webHidden/>
            </w:rPr>
            <w:fldChar w:fldCharType="separate"/>
          </w:r>
          <w:ins w:id="44" w:author="Yikai Liu" w:date="2024-02-27T06:12:00Z">
            <w:r>
              <w:rPr>
                <w:noProof/>
                <w:webHidden/>
              </w:rPr>
              <w:t>16</w:t>
            </w:r>
            <w:r>
              <w:rPr>
                <w:noProof/>
                <w:webHidden/>
              </w:rPr>
              <w:fldChar w:fldCharType="end"/>
            </w:r>
            <w:r w:rsidRPr="00FE45CC">
              <w:rPr>
                <w:rStyle w:val="Hyperlink"/>
                <w:noProof/>
              </w:rPr>
              <w:fldChar w:fldCharType="end"/>
            </w:r>
          </w:ins>
        </w:p>
        <w:p w14:paraId="1F0DC44A" w14:textId="0CA0E1C9" w:rsidR="00CF60A4" w:rsidRDefault="00CF60A4">
          <w:pPr>
            <w:pStyle w:val="TOC1"/>
            <w:tabs>
              <w:tab w:val="right" w:leader="dot" w:pos="9016"/>
            </w:tabs>
            <w:rPr>
              <w:ins w:id="45" w:author="Yikai Liu" w:date="2024-02-27T06:12:00Z"/>
              <w:rFonts w:eastAsiaTheme="minorEastAsia"/>
              <w:noProof/>
              <w:sz w:val="24"/>
              <w:szCs w:val="24"/>
              <w:lang w:eastAsia="zh-CN"/>
            </w:rPr>
          </w:pPr>
          <w:ins w:id="46" w:author="Yikai Liu" w:date="2024-02-27T06:12:00Z">
            <w:r w:rsidRPr="00FE45CC">
              <w:rPr>
                <w:rStyle w:val="Hyperlink"/>
                <w:noProof/>
              </w:rPr>
              <w:fldChar w:fldCharType="begin"/>
            </w:r>
            <w:r w:rsidRPr="00FE45CC">
              <w:rPr>
                <w:rStyle w:val="Hyperlink"/>
                <w:noProof/>
              </w:rPr>
              <w:instrText xml:space="preserve"> </w:instrText>
            </w:r>
            <w:r>
              <w:rPr>
                <w:noProof/>
              </w:rPr>
              <w:instrText>HYPERLINK \l "_Toc159906757"</w:instrText>
            </w:r>
            <w:r w:rsidRPr="00FE45CC">
              <w:rPr>
                <w:rStyle w:val="Hyperlink"/>
                <w:noProof/>
              </w:rPr>
              <w:instrText xml:space="preserve"> </w:instrText>
            </w:r>
            <w:r w:rsidRPr="00FE45CC">
              <w:rPr>
                <w:rStyle w:val="Hyperlink"/>
                <w:noProof/>
              </w:rPr>
            </w:r>
            <w:r w:rsidRPr="00FE45CC">
              <w:rPr>
                <w:rStyle w:val="Hyperlink"/>
                <w:noProof/>
              </w:rPr>
              <w:fldChar w:fldCharType="separate"/>
            </w:r>
            <w:r w:rsidRPr="00FE45CC">
              <w:rPr>
                <w:rStyle w:val="Hyperlink"/>
                <w:noProof/>
                <w:highlight w:val="yellow"/>
              </w:rPr>
              <w:t xml:space="preserve">System admin: </w:t>
            </w:r>
            <w:r w:rsidRPr="00FE45CC">
              <w:rPr>
                <w:rStyle w:val="Hyperlink"/>
                <w:noProof/>
              </w:rPr>
              <w:t>Update User Use Case</w:t>
            </w:r>
            <w:r>
              <w:rPr>
                <w:noProof/>
                <w:webHidden/>
              </w:rPr>
              <w:tab/>
            </w:r>
            <w:r>
              <w:rPr>
                <w:noProof/>
                <w:webHidden/>
              </w:rPr>
              <w:fldChar w:fldCharType="begin"/>
            </w:r>
            <w:r>
              <w:rPr>
                <w:noProof/>
                <w:webHidden/>
              </w:rPr>
              <w:instrText xml:space="preserve"> PAGEREF _Toc159906757 \h </w:instrText>
            </w:r>
            <w:r>
              <w:rPr>
                <w:noProof/>
                <w:webHidden/>
              </w:rPr>
            </w:r>
          </w:ins>
          <w:r>
            <w:rPr>
              <w:noProof/>
              <w:webHidden/>
            </w:rPr>
            <w:fldChar w:fldCharType="separate"/>
          </w:r>
          <w:ins w:id="47" w:author="Yikai Liu" w:date="2024-02-27T06:12:00Z">
            <w:r>
              <w:rPr>
                <w:noProof/>
                <w:webHidden/>
              </w:rPr>
              <w:t>17</w:t>
            </w:r>
            <w:r>
              <w:rPr>
                <w:noProof/>
                <w:webHidden/>
              </w:rPr>
              <w:fldChar w:fldCharType="end"/>
            </w:r>
            <w:r w:rsidRPr="00FE45CC">
              <w:rPr>
                <w:rStyle w:val="Hyperlink"/>
                <w:noProof/>
              </w:rPr>
              <w:fldChar w:fldCharType="end"/>
            </w:r>
          </w:ins>
        </w:p>
        <w:p w14:paraId="627115CD" w14:textId="6E301FB3" w:rsidR="00FE7E32" w:rsidDel="00FE7667" w:rsidRDefault="00FE7E32">
          <w:pPr>
            <w:pStyle w:val="TOC1"/>
            <w:tabs>
              <w:tab w:val="right" w:leader="dot" w:pos="9016"/>
            </w:tabs>
            <w:rPr>
              <w:ins w:id="48" w:author="boc" w:date="2024-02-26T11:21:00Z"/>
              <w:del w:id="49" w:author="Yikai Liu" w:date="2024-02-27T06:11:00Z"/>
              <w:rFonts w:eastAsiaTheme="minorEastAsia"/>
              <w:noProof/>
              <w:kern w:val="0"/>
              <w:lang w:eastAsia="zh-CN"/>
              <w14:ligatures w14:val="none"/>
            </w:rPr>
          </w:pPr>
          <w:ins w:id="50" w:author="boc" w:date="2024-02-26T11:21:00Z">
            <w:del w:id="51" w:author="Yikai Liu" w:date="2024-02-27T06:11:00Z">
              <w:r w:rsidRPr="00FE7667" w:rsidDel="00FE7667">
                <w:rPr>
                  <w:rStyle w:val="Hyperlink"/>
                  <w:noProof/>
                </w:rPr>
                <w:delText>Use Case Diagram</w:delText>
              </w:r>
              <w:r w:rsidDel="00FE7667">
                <w:rPr>
                  <w:noProof/>
                  <w:webHidden/>
                </w:rPr>
                <w:tab/>
                <w:delText>2</w:delText>
              </w:r>
            </w:del>
          </w:ins>
        </w:p>
        <w:p w14:paraId="275E4E4A" w14:textId="3FE34096" w:rsidR="00FE7E32" w:rsidDel="00FE7667" w:rsidRDefault="00FE7E32">
          <w:pPr>
            <w:pStyle w:val="TOC1"/>
            <w:tabs>
              <w:tab w:val="right" w:leader="dot" w:pos="9016"/>
            </w:tabs>
            <w:rPr>
              <w:ins w:id="52" w:author="boc" w:date="2024-02-26T11:21:00Z"/>
              <w:del w:id="53" w:author="Yikai Liu" w:date="2024-02-27T06:11:00Z"/>
              <w:rFonts w:eastAsiaTheme="minorEastAsia"/>
              <w:noProof/>
              <w:kern w:val="0"/>
              <w:lang w:eastAsia="zh-CN"/>
              <w14:ligatures w14:val="none"/>
            </w:rPr>
          </w:pPr>
          <w:ins w:id="54" w:author="boc" w:date="2024-02-26T11:21:00Z">
            <w:del w:id="55" w:author="Yikai Liu" w:date="2024-02-27T06:11:00Z">
              <w:r w:rsidRPr="00FE7667" w:rsidDel="00FE7667">
                <w:rPr>
                  <w:rStyle w:val="Hyperlink"/>
                  <w:noProof/>
                </w:rPr>
                <w:delText>Database Class Diagram</w:delText>
              </w:r>
              <w:r w:rsidDel="00FE7667">
                <w:rPr>
                  <w:noProof/>
                  <w:webHidden/>
                </w:rPr>
                <w:tab/>
                <w:delText>3</w:delText>
              </w:r>
            </w:del>
          </w:ins>
        </w:p>
        <w:p w14:paraId="67EE272D" w14:textId="7EF87BBF" w:rsidR="00FE7E32" w:rsidDel="00FE7667" w:rsidRDefault="00FE7E32">
          <w:pPr>
            <w:pStyle w:val="TOC1"/>
            <w:tabs>
              <w:tab w:val="right" w:leader="dot" w:pos="9016"/>
            </w:tabs>
            <w:rPr>
              <w:ins w:id="56" w:author="boc" w:date="2024-02-26T11:21:00Z"/>
              <w:del w:id="57" w:author="Yikai Liu" w:date="2024-02-27T06:11:00Z"/>
              <w:rFonts w:eastAsiaTheme="minorEastAsia"/>
              <w:noProof/>
              <w:kern w:val="0"/>
              <w:lang w:eastAsia="zh-CN"/>
              <w14:ligatures w14:val="none"/>
            </w:rPr>
          </w:pPr>
          <w:ins w:id="58" w:author="boc" w:date="2024-02-26T11:21:00Z">
            <w:del w:id="59" w:author="Yikai Liu" w:date="2024-02-27T06:11:00Z">
              <w:r w:rsidRPr="00FE7667" w:rsidDel="00FE7667">
                <w:rPr>
                  <w:rStyle w:val="Hyperlink"/>
                  <w:noProof/>
                  <w:highlight w:val="yellow"/>
                </w:rPr>
                <w:delText xml:space="preserve">Guest: </w:delText>
              </w:r>
              <w:r w:rsidRPr="00FE7667" w:rsidDel="00FE7667">
                <w:rPr>
                  <w:rStyle w:val="Hyperlink"/>
                  <w:noProof/>
                </w:rPr>
                <w:delText>User Registration Use Case</w:delText>
              </w:r>
              <w:r w:rsidDel="00FE7667">
                <w:rPr>
                  <w:noProof/>
                  <w:webHidden/>
                </w:rPr>
                <w:tab/>
                <w:delText>4</w:delText>
              </w:r>
            </w:del>
          </w:ins>
        </w:p>
        <w:p w14:paraId="3661CF53" w14:textId="0B148D79" w:rsidR="00FE7E32" w:rsidDel="00FE7667" w:rsidRDefault="00FE7E32">
          <w:pPr>
            <w:pStyle w:val="TOC1"/>
            <w:tabs>
              <w:tab w:val="right" w:leader="dot" w:pos="9016"/>
            </w:tabs>
            <w:rPr>
              <w:ins w:id="60" w:author="boc" w:date="2024-02-26T11:21:00Z"/>
              <w:del w:id="61" w:author="Yikai Liu" w:date="2024-02-27T06:11:00Z"/>
              <w:rFonts w:eastAsiaTheme="minorEastAsia"/>
              <w:noProof/>
              <w:kern w:val="0"/>
              <w:lang w:eastAsia="zh-CN"/>
              <w14:ligatures w14:val="none"/>
            </w:rPr>
          </w:pPr>
          <w:ins w:id="62" w:author="boc" w:date="2024-02-26T11:21:00Z">
            <w:del w:id="63" w:author="Yikai Liu" w:date="2024-02-27T06:11:00Z">
              <w:r w:rsidRPr="00FE7667" w:rsidDel="00FE7667">
                <w:rPr>
                  <w:rStyle w:val="Hyperlink"/>
                  <w:noProof/>
                  <w:highlight w:val="yellow"/>
                </w:rPr>
                <w:delText xml:space="preserve">Guest: </w:delText>
              </w:r>
              <w:r w:rsidRPr="00FE7667" w:rsidDel="00FE7667">
                <w:rPr>
                  <w:rStyle w:val="Hyperlink"/>
                  <w:noProof/>
                </w:rPr>
                <w:delText>User Login Use Case</w:delText>
              </w:r>
              <w:r w:rsidDel="00FE7667">
                <w:rPr>
                  <w:noProof/>
                  <w:webHidden/>
                </w:rPr>
                <w:tab/>
                <w:delText>5</w:delText>
              </w:r>
            </w:del>
          </w:ins>
        </w:p>
        <w:p w14:paraId="615B8528" w14:textId="6AD926A5" w:rsidR="00FE7E32" w:rsidDel="00FE7667" w:rsidRDefault="00FE7E32">
          <w:pPr>
            <w:pStyle w:val="TOC1"/>
            <w:tabs>
              <w:tab w:val="right" w:leader="dot" w:pos="9016"/>
            </w:tabs>
            <w:rPr>
              <w:ins w:id="64" w:author="boc" w:date="2024-02-26T11:21:00Z"/>
              <w:del w:id="65" w:author="Yikai Liu" w:date="2024-02-27T06:11:00Z"/>
              <w:rFonts w:eastAsiaTheme="minorEastAsia"/>
              <w:noProof/>
              <w:kern w:val="0"/>
              <w:lang w:eastAsia="zh-CN"/>
              <w14:ligatures w14:val="none"/>
            </w:rPr>
          </w:pPr>
          <w:ins w:id="66" w:author="boc" w:date="2024-02-26T11:21:00Z">
            <w:del w:id="67" w:author="Yikai Liu" w:date="2024-02-27T06:11:00Z">
              <w:r w:rsidRPr="00FE7667" w:rsidDel="00FE7667">
                <w:rPr>
                  <w:rStyle w:val="Hyperlink"/>
                  <w:noProof/>
                  <w:highlight w:val="yellow"/>
                </w:rPr>
                <w:delText xml:space="preserve">Guest: </w:delText>
              </w:r>
              <w:r w:rsidRPr="00FE7667" w:rsidDel="00FE7667">
                <w:rPr>
                  <w:rStyle w:val="Hyperlink"/>
                  <w:noProof/>
                </w:rPr>
                <w:delText>View Event Dashboard Use Case</w:delText>
              </w:r>
              <w:r w:rsidDel="00FE7667">
                <w:rPr>
                  <w:noProof/>
                  <w:webHidden/>
                </w:rPr>
                <w:tab/>
                <w:delText>6</w:delText>
              </w:r>
            </w:del>
          </w:ins>
        </w:p>
        <w:p w14:paraId="0F103FDA" w14:textId="285FE649" w:rsidR="00FE7E32" w:rsidDel="00FE7667" w:rsidRDefault="00FE7E32">
          <w:pPr>
            <w:pStyle w:val="TOC1"/>
            <w:tabs>
              <w:tab w:val="right" w:leader="dot" w:pos="9016"/>
            </w:tabs>
            <w:rPr>
              <w:ins w:id="68" w:author="boc" w:date="2024-02-26T11:21:00Z"/>
              <w:del w:id="69" w:author="Yikai Liu" w:date="2024-02-27T06:11:00Z"/>
              <w:rFonts w:eastAsiaTheme="minorEastAsia"/>
              <w:noProof/>
              <w:kern w:val="0"/>
              <w:lang w:eastAsia="zh-CN"/>
              <w14:ligatures w14:val="none"/>
            </w:rPr>
          </w:pPr>
          <w:ins w:id="70" w:author="boc" w:date="2024-02-26T11:21:00Z">
            <w:del w:id="71" w:author="Yikai Liu" w:date="2024-02-27T06:11:00Z">
              <w:r w:rsidRPr="00FE7667" w:rsidDel="00FE7667">
                <w:rPr>
                  <w:rStyle w:val="Hyperlink"/>
                  <w:noProof/>
                  <w:highlight w:val="yellow"/>
                </w:rPr>
                <w:delText xml:space="preserve">Guest: </w:delText>
              </w:r>
              <w:r w:rsidRPr="00FE7667" w:rsidDel="00FE7667">
                <w:rPr>
                  <w:rStyle w:val="Hyperlink"/>
                  <w:noProof/>
                </w:rPr>
                <w:delText xml:space="preserve">Browse </w:delText>
              </w:r>
              <w:r w:rsidRPr="00FE7667" w:rsidDel="00FE7667">
                <w:rPr>
                  <w:rStyle w:val="Hyperlink"/>
                  <w:noProof/>
                  <w:lang w:eastAsia="zh-CN"/>
                </w:rPr>
                <w:delText>Events</w:delText>
              </w:r>
              <w:r w:rsidRPr="00FE7667" w:rsidDel="00FE7667">
                <w:rPr>
                  <w:rStyle w:val="Hyperlink"/>
                  <w:noProof/>
                </w:rPr>
                <w:delText xml:space="preserve"> Use Case</w:delText>
              </w:r>
              <w:r w:rsidDel="00FE7667">
                <w:rPr>
                  <w:noProof/>
                  <w:webHidden/>
                </w:rPr>
                <w:tab/>
                <w:delText>7</w:delText>
              </w:r>
            </w:del>
          </w:ins>
        </w:p>
        <w:p w14:paraId="7D6E4C62" w14:textId="419F7057" w:rsidR="00FE7E32" w:rsidDel="00FE7667" w:rsidRDefault="00FE7E32">
          <w:pPr>
            <w:pStyle w:val="TOC1"/>
            <w:tabs>
              <w:tab w:val="right" w:leader="dot" w:pos="9016"/>
            </w:tabs>
            <w:rPr>
              <w:ins w:id="72" w:author="boc" w:date="2024-02-26T11:21:00Z"/>
              <w:del w:id="73" w:author="Yikai Liu" w:date="2024-02-27T06:11:00Z"/>
              <w:rFonts w:eastAsiaTheme="minorEastAsia"/>
              <w:noProof/>
              <w:kern w:val="0"/>
              <w:lang w:eastAsia="zh-CN"/>
              <w14:ligatures w14:val="none"/>
            </w:rPr>
          </w:pPr>
          <w:ins w:id="74" w:author="boc" w:date="2024-02-26T11:21:00Z">
            <w:del w:id="75" w:author="Yikai Liu" w:date="2024-02-27T06:11:00Z">
              <w:r w:rsidRPr="00FE7667" w:rsidDel="00FE7667">
                <w:rPr>
                  <w:rStyle w:val="Hyperlink"/>
                  <w:noProof/>
                  <w:highlight w:val="yellow"/>
                </w:rPr>
                <w:delText xml:space="preserve">Community member: </w:delText>
              </w:r>
              <w:r w:rsidRPr="00FE7667" w:rsidDel="00FE7667">
                <w:rPr>
                  <w:rStyle w:val="Hyperlink"/>
                  <w:noProof/>
                </w:rPr>
                <w:delText>Join Event Use Case</w:delText>
              </w:r>
              <w:r w:rsidDel="00FE7667">
                <w:rPr>
                  <w:noProof/>
                  <w:webHidden/>
                </w:rPr>
                <w:tab/>
                <w:delText>8</w:delText>
              </w:r>
            </w:del>
          </w:ins>
        </w:p>
        <w:p w14:paraId="0B7542AB" w14:textId="17EB874E" w:rsidR="00FE7E32" w:rsidDel="00FE7667" w:rsidRDefault="00FE7E32">
          <w:pPr>
            <w:pStyle w:val="TOC1"/>
            <w:tabs>
              <w:tab w:val="right" w:leader="dot" w:pos="9016"/>
            </w:tabs>
            <w:rPr>
              <w:ins w:id="76" w:author="boc" w:date="2024-02-26T11:21:00Z"/>
              <w:del w:id="77" w:author="Yikai Liu" w:date="2024-02-27T06:11:00Z"/>
              <w:rFonts w:eastAsiaTheme="minorEastAsia"/>
              <w:noProof/>
              <w:kern w:val="0"/>
              <w:lang w:eastAsia="zh-CN"/>
              <w14:ligatures w14:val="none"/>
            </w:rPr>
          </w:pPr>
          <w:ins w:id="78" w:author="boc" w:date="2024-02-26T11:21:00Z">
            <w:del w:id="79" w:author="Yikai Liu" w:date="2024-02-27T06:11:00Z">
              <w:r w:rsidRPr="00FE7667" w:rsidDel="00FE7667">
                <w:rPr>
                  <w:rStyle w:val="Hyperlink"/>
                  <w:noProof/>
                  <w:highlight w:val="yellow"/>
                </w:rPr>
                <w:delText xml:space="preserve">Community member: </w:delText>
              </w:r>
              <w:r w:rsidRPr="00FE7667" w:rsidDel="00FE7667">
                <w:rPr>
                  <w:rStyle w:val="Hyperlink"/>
                  <w:noProof/>
                </w:rPr>
                <w:delText>Leave Event Use Case</w:delText>
              </w:r>
              <w:r w:rsidDel="00FE7667">
                <w:rPr>
                  <w:noProof/>
                  <w:webHidden/>
                </w:rPr>
                <w:tab/>
                <w:delText>9</w:delText>
              </w:r>
            </w:del>
          </w:ins>
        </w:p>
        <w:p w14:paraId="2C8B3F5D" w14:textId="77F89587" w:rsidR="00FE7E32" w:rsidDel="00FE7667" w:rsidRDefault="00FE7E32">
          <w:pPr>
            <w:pStyle w:val="TOC1"/>
            <w:tabs>
              <w:tab w:val="right" w:leader="dot" w:pos="9016"/>
            </w:tabs>
            <w:rPr>
              <w:ins w:id="80" w:author="boc" w:date="2024-02-26T11:21:00Z"/>
              <w:del w:id="81" w:author="Yikai Liu" w:date="2024-02-27T06:11:00Z"/>
              <w:rFonts w:eastAsiaTheme="minorEastAsia"/>
              <w:noProof/>
              <w:kern w:val="0"/>
              <w:lang w:eastAsia="zh-CN"/>
              <w14:ligatures w14:val="none"/>
            </w:rPr>
          </w:pPr>
          <w:ins w:id="82" w:author="boc" w:date="2024-02-26T11:21:00Z">
            <w:del w:id="83" w:author="Yikai Liu" w:date="2024-02-27T06:11:00Z">
              <w:r w:rsidRPr="00FE7667" w:rsidDel="00FE7667">
                <w:rPr>
                  <w:rStyle w:val="Hyperlink"/>
                  <w:noProof/>
                  <w:highlight w:val="yellow"/>
                </w:rPr>
                <w:delText xml:space="preserve">Community member: </w:delText>
              </w:r>
              <w:r w:rsidRPr="00FE7667" w:rsidDel="00FE7667">
                <w:rPr>
                  <w:rStyle w:val="Hyperlink"/>
                  <w:noProof/>
                </w:rPr>
                <w:delText>Feedback Event Use Case</w:delText>
              </w:r>
              <w:r w:rsidDel="00FE7667">
                <w:rPr>
                  <w:noProof/>
                  <w:webHidden/>
                </w:rPr>
                <w:tab/>
                <w:delText>10</w:delText>
              </w:r>
            </w:del>
          </w:ins>
        </w:p>
        <w:p w14:paraId="750A90D3" w14:textId="69B1B7C4" w:rsidR="00FE7E32" w:rsidDel="00FE7667" w:rsidRDefault="00FE7E32">
          <w:pPr>
            <w:pStyle w:val="TOC1"/>
            <w:tabs>
              <w:tab w:val="right" w:leader="dot" w:pos="9016"/>
            </w:tabs>
            <w:rPr>
              <w:ins w:id="84" w:author="boc" w:date="2024-02-26T11:21:00Z"/>
              <w:del w:id="85" w:author="Yikai Liu" w:date="2024-02-27T06:11:00Z"/>
              <w:rFonts w:eastAsiaTheme="minorEastAsia"/>
              <w:noProof/>
              <w:kern w:val="0"/>
              <w:lang w:eastAsia="zh-CN"/>
              <w14:ligatures w14:val="none"/>
            </w:rPr>
          </w:pPr>
          <w:ins w:id="86" w:author="boc" w:date="2024-02-26T11:21:00Z">
            <w:del w:id="87" w:author="Yikai Liu" w:date="2024-02-27T06:11:00Z">
              <w:r w:rsidRPr="00FE7667" w:rsidDel="00FE7667">
                <w:rPr>
                  <w:rStyle w:val="Hyperlink"/>
                  <w:noProof/>
                  <w:highlight w:val="yellow"/>
                </w:rPr>
                <w:delText xml:space="preserve">Event owner: </w:delText>
              </w:r>
              <w:r w:rsidRPr="00FE7667" w:rsidDel="00FE7667">
                <w:rPr>
                  <w:rStyle w:val="Hyperlink"/>
                  <w:noProof/>
                </w:rPr>
                <w:delText>Create Event Use Case</w:delText>
              </w:r>
              <w:r w:rsidDel="00FE7667">
                <w:rPr>
                  <w:noProof/>
                  <w:webHidden/>
                </w:rPr>
                <w:tab/>
                <w:delText>11</w:delText>
              </w:r>
            </w:del>
          </w:ins>
        </w:p>
        <w:p w14:paraId="3162D7C7" w14:textId="26CA284D" w:rsidR="00FE7E32" w:rsidDel="00FE7667" w:rsidRDefault="00FE7E32">
          <w:pPr>
            <w:pStyle w:val="TOC1"/>
            <w:tabs>
              <w:tab w:val="right" w:leader="dot" w:pos="9016"/>
            </w:tabs>
            <w:rPr>
              <w:ins w:id="88" w:author="boc" w:date="2024-02-26T11:21:00Z"/>
              <w:del w:id="89" w:author="Yikai Liu" w:date="2024-02-27T06:11:00Z"/>
              <w:rFonts w:eastAsiaTheme="minorEastAsia"/>
              <w:noProof/>
              <w:kern w:val="0"/>
              <w:lang w:eastAsia="zh-CN"/>
              <w14:ligatures w14:val="none"/>
            </w:rPr>
          </w:pPr>
          <w:ins w:id="90" w:author="boc" w:date="2024-02-26T11:21:00Z">
            <w:del w:id="91" w:author="Yikai Liu" w:date="2024-02-27T06:11:00Z">
              <w:r w:rsidRPr="00FE7667" w:rsidDel="00FE7667">
                <w:rPr>
                  <w:rStyle w:val="Hyperlink"/>
                  <w:noProof/>
                  <w:highlight w:val="yellow"/>
                </w:rPr>
                <w:delText xml:space="preserve">Event owner: </w:delText>
              </w:r>
              <w:r w:rsidRPr="00FE7667" w:rsidDel="00FE7667">
                <w:rPr>
                  <w:rStyle w:val="Hyperlink"/>
                  <w:noProof/>
                </w:rPr>
                <w:delText>Delete Event Use Case</w:delText>
              </w:r>
              <w:r w:rsidDel="00FE7667">
                <w:rPr>
                  <w:noProof/>
                  <w:webHidden/>
                </w:rPr>
                <w:tab/>
                <w:delText>12</w:delText>
              </w:r>
            </w:del>
          </w:ins>
        </w:p>
        <w:p w14:paraId="37FCC123" w14:textId="3B270B19" w:rsidR="00FE7E32" w:rsidDel="00FE7667" w:rsidRDefault="00FE7E32">
          <w:pPr>
            <w:pStyle w:val="TOC1"/>
            <w:tabs>
              <w:tab w:val="right" w:leader="dot" w:pos="9016"/>
            </w:tabs>
            <w:rPr>
              <w:ins w:id="92" w:author="boc" w:date="2024-02-26T11:21:00Z"/>
              <w:del w:id="93" w:author="Yikai Liu" w:date="2024-02-27T06:11:00Z"/>
              <w:rFonts w:eastAsiaTheme="minorEastAsia"/>
              <w:noProof/>
              <w:kern w:val="0"/>
              <w:lang w:eastAsia="zh-CN"/>
              <w14:ligatures w14:val="none"/>
            </w:rPr>
          </w:pPr>
          <w:ins w:id="94" w:author="boc" w:date="2024-02-26T11:21:00Z">
            <w:del w:id="95" w:author="Yikai Liu" w:date="2024-02-27T06:11:00Z">
              <w:r w:rsidRPr="00FE7667" w:rsidDel="00FE7667">
                <w:rPr>
                  <w:rStyle w:val="Hyperlink"/>
                  <w:noProof/>
                  <w:highlight w:val="yellow"/>
                </w:rPr>
                <w:delText xml:space="preserve">Event owner: </w:delText>
              </w:r>
              <w:r w:rsidRPr="00FE7667" w:rsidDel="00FE7667">
                <w:rPr>
                  <w:rStyle w:val="Hyperlink"/>
                  <w:noProof/>
                </w:rPr>
                <w:delText>Update Event Use Case</w:delText>
              </w:r>
              <w:r w:rsidDel="00FE7667">
                <w:rPr>
                  <w:noProof/>
                  <w:webHidden/>
                </w:rPr>
                <w:tab/>
                <w:delText>13</w:delText>
              </w:r>
            </w:del>
          </w:ins>
        </w:p>
        <w:p w14:paraId="768A3F5E" w14:textId="4FD32764" w:rsidR="00FE7E32" w:rsidDel="00FE7667" w:rsidRDefault="00FE7E32">
          <w:pPr>
            <w:pStyle w:val="TOC1"/>
            <w:tabs>
              <w:tab w:val="right" w:leader="dot" w:pos="9016"/>
            </w:tabs>
            <w:rPr>
              <w:ins w:id="96" w:author="boc" w:date="2024-02-26T11:21:00Z"/>
              <w:del w:id="97" w:author="Yikai Liu" w:date="2024-02-27T06:11:00Z"/>
              <w:rFonts w:eastAsiaTheme="minorEastAsia"/>
              <w:noProof/>
              <w:kern w:val="0"/>
              <w:lang w:eastAsia="zh-CN"/>
              <w14:ligatures w14:val="none"/>
            </w:rPr>
          </w:pPr>
          <w:ins w:id="98" w:author="boc" w:date="2024-02-26T11:21:00Z">
            <w:del w:id="99" w:author="Yikai Liu" w:date="2024-02-27T06:11:00Z">
              <w:r w:rsidRPr="00FE7667" w:rsidDel="00FE7667">
                <w:rPr>
                  <w:rStyle w:val="Hyperlink"/>
                  <w:noProof/>
                  <w:highlight w:val="yellow"/>
                </w:rPr>
                <w:delText xml:space="preserve">Event owner: </w:delText>
              </w:r>
              <w:r w:rsidRPr="00FE7667" w:rsidDel="00FE7667">
                <w:rPr>
                  <w:rStyle w:val="Hyperlink"/>
                  <w:noProof/>
                </w:rPr>
                <w:delText>Add Participant Use Case</w:delText>
              </w:r>
              <w:r w:rsidDel="00FE7667">
                <w:rPr>
                  <w:noProof/>
                  <w:webHidden/>
                </w:rPr>
                <w:tab/>
                <w:delText>14</w:delText>
              </w:r>
            </w:del>
          </w:ins>
        </w:p>
        <w:p w14:paraId="30ADE951" w14:textId="74CC92F3" w:rsidR="00FE7E32" w:rsidDel="00FE7667" w:rsidRDefault="00FE7E32">
          <w:pPr>
            <w:pStyle w:val="TOC1"/>
            <w:tabs>
              <w:tab w:val="right" w:leader="dot" w:pos="9016"/>
            </w:tabs>
            <w:rPr>
              <w:ins w:id="100" w:author="boc" w:date="2024-02-26T11:21:00Z"/>
              <w:del w:id="101" w:author="Yikai Liu" w:date="2024-02-27T06:11:00Z"/>
              <w:rFonts w:eastAsiaTheme="minorEastAsia"/>
              <w:noProof/>
              <w:kern w:val="0"/>
              <w:lang w:eastAsia="zh-CN"/>
              <w14:ligatures w14:val="none"/>
            </w:rPr>
          </w:pPr>
          <w:ins w:id="102" w:author="boc" w:date="2024-02-26T11:21:00Z">
            <w:del w:id="103" w:author="Yikai Liu" w:date="2024-02-27T06:11:00Z">
              <w:r w:rsidRPr="00FE7667" w:rsidDel="00FE7667">
                <w:rPr>
                  <w:rStyle w:val="Hyperlink"/>
                  <w:noProof/>
                  <w:highlight w:val="yellow"/>
                </w:rPr>
                <w:delText xml:space="preserve">Event owner: </w:delText>
              </w:r>
              <w:r w:rsidRPr="00FE7667" w:rsidDel="00FE7667">
                <w:rPr>
                  <w:rStyle w:val="Hyperlink"/>
                  <w:noProof/>
                </w:rPr>
                <w:delText>Delete Participant Use Case</w:delText>
              </w:r>
              <w:r w:rsidDel="00FE7667">
                <w:rPr>
                  <w:noProof/>
                  <w:webHidden/>
                </w:rPr>
                <w:tab/>
                <w:delText>15</w:delText>
              </w:r>
            </w:del>
          </w:ins>
        </w:p>
        <w:p w14:paraId="1ADC9F1F" w14:textId="15E467C7" w:rsidR="00FE7E32" w:rsidDel="00FE7667" w:rsidRDefault="00FE7E32">
          <w:pPr>
            <w:pStyle w:val="TOC1"/>
            <w:tabs>
              <w:tab w:val="right" w:leader="dot" w:pos="9016"/>
            </w:tabs>
            <w:rPr>
              <w:ins w:id="104" w:author="boc" w:date="2024-02-26T11:21:00Z"/>
              <w:del w:id="105" w:author="Yikai Liu" w:date="2024-02-27T06:11:00Z"/>
              <w:rFonts w:eastAsiaTheme="minorEastAsia"/>
              <w:noProof/>
              <w:kern w:val="0"/>
              <w:lang w:eastAsia="zh-CN"/>
              <w14:ligatures w14:val="none"/>
            </w:rPr>
          </w:pPr>
          <w:ins w:id="106" w:author="boc" w:date="2024-02-26T11:21:00Z">
            <w:del w:id="107" w:author="Yikai Liu" w:date="2024-02-27T06:11:00Z">
              <w:r w:rsidRPr="00FE7667" w:rsidDel="00FE7667">
                <w:rPr>
                  <w:rStyle w:val="Hyperlink"/>
                  <w:noProof/>
                  <w:highlight w:val="yellow"/>
                </w:rPr>
                <w:delText xml:space="preserve">System admin: </w:delText>
              </w:r>
              <w:r w:rsidRPr="00FE7667" w:rsidDel="00FE7667">
                <w:rPr>
                  <w:rStyle w:val="Hyperlink"/>
                  <w:noProof/>
                </w:rPr>
                <w:delText>Create User Use Case</w:delText>
              </w:r>
              <w:r w:rsidDel="00FE7667">
                <w:rPr>
                  <w:noProof/>
                  <w:webHidden/>
                </w:rPr>
                <w:tab/>
                <w:delText>16</w:delText>
              </w:r>
            </w:del>
          </w:ins>
        </w:p>
        <w:p w14:paraId="1CD121CF" w14:textId="0A494021" w:rsidR="00FE7E32" w:rsidDel="00FE7667" w:rsidRDefault="00FE7E32">
          <w:pPr>
            <w:pStyle w:val="TOC1"/>
            <w:tabs>
              <w:tab w:val="right" w:leader="dot" w:pos="9016"/>
            </w:tabs>
            <w:rPr>
              <w:ins w:id="108" w:author="boc" w:date="2024-02-26T11:21:00Z"/>
              <w:del w:id="109" w:author="Yikai Liu" w:date="2024-02-27T06:11:00Z"/>
              <w:rFonts w:eastAsiaTheme="minorEastAsia"/>
              <w:noProof/>
              <w:kern w:val="0"/>
              <w:lang w:eastAsia="zh-CN"/>
              <w14:ligatures w14:val="none"/>
            </w:rPr>
          </w:pPr>
          <w:ins w:id="110" w:author="boc" w:date="2024-02-26T11:21:00Z">
            <w:del w:id="111" w:author="Yikai Liu" w:date="2024-02-27T06:11:00Z">
              <w:r w:rsidRPr="00FE7667" w:rsidDel="00FE7667">
                <w:rPr>
                  <w:rStyle w:val="Hyperlink"/>
                  <w:noProof/>
                  <w:highlight w:val="yellow"/>
                </w:rPr>
                <w:delText xml:space="preserve">System admin : </w:delText>
              </w:r>
              <w:r w:rsidRPr="00FE7667" w:rsidDel="00FE7667">
                <w:rPr>
                  <w:rStyle w:val="Hyperlink"/>
                  <w:noProof/>
                </w:rPr>
                <w:delText>Update User Use Case</w:delText>
              </w:r>
              <w:r w:rsidDel="00FE7667">
                <w:rPr>
                  <w:noProof/>
                  <w:webHidden/>
                </w:rPr>
                <w:tab/>
                <w:delText>17</w:delText>
              </w:r>
            </w:del>
          </w:ins>
        </w:p>
        <w:p w14:paraId="007F3745" w14:textId="75694460" w:rsidR="00C46F27" w:rsidDel="00FE7667" w:rsidRDefault="00C46F27">
          <w:pPr>
            <w:pStyle w:val="TOC1"/>
            <w:tabs>
              <w:tab w:val="right" w:leader="dot" w:pos="9016"/>
            </w:tabs>
            <w:rPr>
              <w:del w:id="112" w:author="Yikai Liu" w:date="2024-02-27T06:11:00Z"/>
              <w:rFonts w:eastAsiaTheme="minorEastAsia"/>
              <w:noProof/>
              <w:lang w:eastAsia="zh-CN"/>
            </w:rPr>
          </w:pPr>
          <w:del w:id="113" w:author="Yikai Liu" w:date="2024-02-27T06:11:00Z">
            <w:r w:rsidRPr="000C7D28" w:rsidDel="00FE7667">
              <w:rPr>
                <w:noProof/>
                <w:highlight w:val="yellow"/>
                <w:rPrChange w:id="114" w:author="boc" w:date="2024-02-26T11:04:00Z">
                  <w:rPr>
                    <w:rStyle w:val="Hyperlink"/>
                    <w:noProof/>
                    <w:highlight w:val="yellow"/>
                  </w:rPr>
                </w:rPrChange>
              </w:rPr>
              <w:delText xml:space="preserve">General User: </w:delText>
            </w:r>
            <w:r w:rsidRPr="000C7D28" w:rsidDel="00FE7667">
              <w:rPr>
                <w:noProof/>
                <w:rPrChange w:id="115" w:author="boc" w:date="2024-02-26T11:04:00Z">
                  <w:rPr>
                    <w:rStyle w:val="Hyperlink"/>
                    <w:noProof/>
                  </w:rPr>
                </w:rPrChange>
              </w:rPr>
              <w:delText>User Registration Use Case</w:delText>
            </w:r>
            <w:r w:rsidDel="00FE7667">
              <w:rPr>
                <w:noProof/>
                <w:webHidden/>
              </w:rPr>
              <w:tab/>
              <w:delText>2</w:delText>
            </w:r>
          </w:del>
        </w:p>
        <w:p w14:paraId="2B77FB81" w14:textId="4BDA1AFE" w:rsidR="00C46F27" w:rsidDel="00FE7667" w:rsidRDefault="00C46F27">
          <w:pPr>
            <w:pStyle w:val="TOC1"/>
            <w:tabs>
              <w:tab w:val="right" w:leader="dot" w:pos="9016"/>
            </w:tabs>
            <w:rPr>
              <w:del w:id="116" w:author="Yikai Liu" w:date="2024-02-27T06:11:00Z"/>
              <w:rFonts w:eastAsiaTheme="minorEastAsia"/>
              <w:noProof/>
              <w:lang w:eastAsia="zh-CN"/>
            </w:rPr>
          </w:pPr>
          <w:del w:id="117" w:author="Yikai Liu" w:date="2024-02-27T06:11:00Z">
            <w:r w:rsidRPr="000C7D28" w:rsidDel="00FE7667">
              <w:rPr>
                <w:noProof/>
                <w:highlight w:val="yellow"/>
                <w:rPrChange w:id="118" w:author="boc" w:date="2024-02-26T11:04:00Z">
                  <w:rPr>
                    <w:rStyle w:val="Hyperlink"/>
                    <w:noProof/>
                    <w:highlight w:val="yellow"/>
                  </w:rPr>
                </w:rPrChange>
              </w:rPr>
              <w:delText xml:space="preserve">General User: </w:delText>
            </w:r>
            <w:r w:rsidRPr="000C7D28" w:rsidDel="00FE7667">
              <w:rPr>
                <w:noProof/>
                <w:rPrChange w:id="119" w:author="boc" w:date="2024-02-26T11:04:00Z">
                  <w:rPr>
                    <w:rStyle w:val="Hyperlink"/>
                    <w:noProof/>
                  </w:rPr>
                </w:rPrChange>
              </w:rPr>
              <w:delText>User Login Use Case</w:delText>
            </w:r>
            <w:r w:rsidDel="00FE7667">
              <w:rPr>
                <w:noProof/>
                <w:webHidden/>
              </w:rPr>
              <w:tab/>
              <w:delText>3</w:delText>
            </w:r>
          </w:del>
        </w:p>
        <w:p w14:paraId="34F84880" w14:textId="2FB28F68" w:rsidR="00C46F27" w:rsidDel="00FE7667" w:rsidRDefault="00C46F27">
          <w:pPr>
            <w:pStyle w:val="TOC1"/>
            <w:tabs>
              <w:tab w:val="right" w:leader="dot" w:pos="9016"/>
            </w:tabs>
            <w:rPr>
              <w:del w:id="120" w:author="Yikai Liu" w:date="2024-02-27T06:11:00Z"/>
              <w:rFonts w:eastAsiaTheme="minorEastAsia"/>
              <w:noProof/>
              <w:lang w:eastAsia="zh-CN"/>
            </w:rPr>
          </w:pPr>
          <w:del w:id="121" w:author="Yikai Liu" w:date="2024-02-27T06:11:00Z">
            <w:r w:rsidRPr="000C7D28" w:rsidDel="00FE7667">
              <w:rPr>
                <w:noProof/>
                <w:highlight w:val="yellow"/>
                <w:rPrChange w:id="122" w:author="boc" w:date="2024-02-26T11:04:00Z">
                  <w:rPr>
                    <w:rStyle w:val="Hyperlink"/>
                    <w:noProof/>
                    <w:highlight w:val="yellow"/>
                  </w:rPr>
                </w:rPrChange>
              </w:rPr>
              <w:delText xml:space="preserve">General User: </w:delText>
            </w:r>
            <w:r w:rsidRPr="000C7D28" w:rsidDel="00FE7667">
              <w:rPr>
                <w:noProof/>
                <w:rPrChange w:id="123" w:author="boc" w:date="2024-02-26T11:04:00Z">
                  <w:rPr>
                    <w:rStyle w:val="Hyperlink"/>
                    <w:noProof/>
                  </w:rPr>
                </w:rPrChange>
              </w:rPr>
              <w:delText>View Dashboard Use Case</w:delText>
            </w:r>
            <w:r w:rsidDel="00FE7667">
              <w:rPr>
                <w:noProof/>
                <w:webHidden/>
              </w:rPr>
              <w:tab/>
              <w:delText>4</w:delText>
            </w:r>
          </w:del>
        </w:p>
        <w:p w14:paraId="3402242A" w14:textId="35BE9886" w:rsidR="00C46F27" w:rsidDel="00FE7667" w:rsidRDefault="00C46F27">
          <w:pPr>
            <w:pStyle w:val="TOC1"/>
            <w:tabs>
              <w:tab w:val="right" w:leader="dot" w:pos="9016"/>
            </w:tabs>
            <w:rPr>
              <w:del w:id="124" w:author="Yikai Liu" w:date="2024-02-27T06:11:00Z"/>
              <w:rStyle w:val="Hyperlink"/>
              <w:noProof/>
            </w:rPr>
          </w:pPr>
          <w:del w:id="125" w:author="Yikai Liu" w:date="2024-02-27T06:11:00Z">
            <w:r w:rsidRPr="000C7D28" w:rsidDel="00FE7667">
              <w:rPr>
                <w:noProof/>
                <w:highlight w:val="yellow"/>
                <w:rPrChange w:id="126" w:author="boc" w:date="2024-02-26T11:04:00Z">
                  <w:rPr>
                    <w:rStyle w:val="Hyperlink"/>
                    <w:noProof/>
                    <w:highlight w:val="yellow"/>
                  </w:rPr>
                </w:rPrChange>
              </w:rPr>
              <w:delText xml:space="preserve">General User: </w:delText>
            </w:r>
            <w:r w:rsidRPr="000C7D28" w:rsidDel="00FE7667">
              <w:rPr>
                <w:noProof/>
                <w:rPrChange w:id="127" w:author="boc" w:date="2024-02-26T11:04:00Z">
                  <w:rPr>
                    <w:rStyle w:val="Hyperlink"/>
                    <w:noProof/>
                  </w:rPr>
                </w:rPrChange>
              </w:rPr>
              <w:delText xml:space="preserve">Browse </w:delText>
            </w:r>
            <w:r w:rsidRPr="000C7D28" w:rsidDel="00FE7667">
              <w:rPr>
                <w:noProof/>
                <w:rPrChange w:id="128" w:author="boc" w:date="2024-02-26T11:04:00Z">
                  <w:rPr>
                    <w:rStyle w:val="Hyperlink"/>
                    <w:noProof/>
                    <w:lang w:eastAsia="zh-CN"/>
                  </w:rPr>
                </w:rPrChange>
              </w:rPr>
              <w:delText>Events</w:delText>
            </w:r>
            <w:r w:rsidRPr="000C7D28" w:rsidDel="00FE7667">
              <w:rPr>
                <w:noProof/>
                <w:rPrChange w:id="129" w:author="boc" w:date="2024-02-26T11:04:00Z">
                  <w:rPr>
                    <w:rStyle w:val="Hyperlink"/>
                    <w:noProof/>
                  </w:rPr>
                </w:rPrChange>
              </w:rPr>
              <w:delText xml:space="preserve"> Use Case</w:delText>
            </w:r>
            <w:r w:rsidDel="00FE7667">
              <w:rPr>
                <w:noProof/>
                <w:webHidden/>
              </w:rPr>
              <w:tab/>
              <w:delText>5</w:delText>
            </w:r>
          </w:del>
        </w:p>
        <w:p w14:paraId="0320551E" w14:textId="77777777" w:rsidR="00C46F27" w:rsidRPr="00C46F27" w:rsidDel="00FE7667" w:rsidRDefault="00C46F27" w:rsidP="00C46F27">
          <w:pPr>
            <w:rPr>
              <w:del w:id="130" w:author="Yikai Liu" w:date="2024-02-27T06:11:00Z"/>
              <w:noProof/>
            </w:rPr>
          </w:pPr>
        </w:p>
        <w:p w14:paraId="5132304B" w14:textId="00FF656A" w:rsidR="00C46F27" w:rsidDel="00FE7667" w:rsidRDefault="00C46F27">
          <w:pPr>
            <w:pStyle w:val="TOC1"/>
            <w:tabs>
              <w:tab w:val="right" w:leader="dot" w:pos="9016"/>
            </w:tabs>
            <w:rPr>
              <w:del w:id="131" w:author="Yikai Liu" w:date="2024-02-27T06:11:00Z"/>
              <w:rFonts w:eastAsiaTheme="minorEastAsia"/>
              <w:noProof/>
              <w:lang w:eastAsia="zh-CN"/>
            </w:rPr>
          </w:pPr>
          <w:del w:id="132" w:author="Yikai Liu" w:date="2024-02-27T06:11:00Z">
            <w:r w:rsidRPr="000C7D28" w:rsidDel="00FE7667">
              <w:rPr>
                <w:noProof/>
                <w:highlight w:val="yellow"/>
                <w:rPrChange w:id="133" w:author="boc" w:date="2024-02-26T11:04:00Z">
                  <w:rPr>
                    <w:rStyle w:val="Hyperlink"/>
                    <w:noProof/>
                    <w:highlight w:val="yellow"/>
                  </w:rPr>
                </w:rPrChange>
              </w:rPr>
              <w:delText xml:space="preserve">Community User: </w:delText>
            </w:r>
            <w:r w:rsidRPr="000C7D28" w:rsidDel="00FE7667">
              <w:rPr>
                <w:noProof/>
                <w:rPrChange w:id="134" w:author="boc" w:date="2024-02-26T11:04:00Z">
                  <w:rPr>
                    <w:rStyle w:val="Hyperlink"/>
                    <w:noProof/>
                  </w:rPr>
                </w:rPrChange>
              </w:rPr>
              <w:delText>Join Event Use Case</w:delText>
            </w:r>
            <w:r w:rsidDel="00FE7667">
              <w:rPr>
                <w:noProof/>
                <w:webHidden/>
              </w:rPr>
              <w:tab/>
              <w:delText>6</w:delText>
            </w:r>
          </w:del>
        </w:p>
        <w:p w14:paraId="0D7384F4" w14:textId="58111274" w:rsidR="00C46F27" w:rsidDel="00FE7667" w:rsidRDefault="00C46F27">
          <w:pPr>
            <w:pStyle w:val="TOC1"/>
            <w:tabs>
              <w:tab w:val="right" w:leader="dot" w:pos="9016"/>
            </w:tabs>
            <w:rPr>
              <w:del w:id="135" w:author="Yikai Liu" w:date="2024-02-27T06:11:00Z"/>
              <w:rFonts w:eastAsiaTheme="minorEastAsia"/>
              <w:noProof/>
              <w:lang w:eastAsia="zh-CN"/>
            </w:rPr>
          </w:pPr>
          <w:del w:id="136" w:author="Yikai Liu" w:date="2024-02-27T06:11:00Z">
            <w:r w:rsidRPr="000C7D28" w:rsidDel="00FE7667">
              <w:rPr>
                <w:noProof/>
                <w:highlight w:val="yellow"/>
                <w:rPrChange w:id="137" w:author="boc" w:date="2024-02-26T11:04:00Z">
                  <w:rPr>
                    <w:rStyle w:val="Hyperlink"/>
                    <w:noProof/>
                    <w:highlight w:val="yellow"/>
                  </w:rPr>
                </w:rPrChange>
              </w:rPr>
              <w:delText xml:space="preserve">Community User: </w:delText>
            </w:r>
            <w:r w:rsidRPr="000C7D28" w:rsidDel="00FE7667">
              <w:rPr>
                <w:noProof/>
                <w:rPrChange w:id="138" w:author="boc" w:date="2024-02-26T11:04:00Z">
                  <w:rPr>
                    <w:rStyle w:val="Hyperlink"/>
                    <w:noProof/>
                  </w:rPr>
                </w:rPrChange>
              </w:rPr>
              <w:delText>Leave Event Use Case</w:delText>
            </w:r>
            <w:r w:rsidDel="00FE7667">
              <w:rPr>
                <w:noProof/>
                <w:webHidden/>
              </w:rPr>
              <w:tab/>
              <w:delText>7</w:delText>
            </w:r>
          </w:del>
        </w:p>
        <w:p w14:paraId="23C03C64" w14:textId="5AB3E45F" w:rsidR="00C46F27" w:rsidDel="00FE7667" w:rsidRDefault="00C46F27">
          <w:pPr>
            <w:pStyle w:val="TOC1"/>
            <w:tabs>
              <w:tab w:val="right" w:leader="dot" w:pos="9016"/>
            </w:tabs>
            <w:rPr>
              <w:del w:id="139" w:author="Yikai Liu" w:date="2024-02-27T06:11:00Z"/>
              <w:rStyle w:val="Hyperlink"/>
              <w:noProof/>
            </w:rPr>
          </w:pPr>
          <w:del w:id="140" w:author="Yikai Liu" w:date="2024-02-27T06:11:00Z">
            <w:r w:rsidRPr="000C7D28" w:rsidDel="00FE7667">
              <w:rPr>
                <w:noProof/>
                <w:highlight w:val="yellow"/>
                <w:rPrChange w:id="141" w:author="boc" w:date="2024-02-26T11:04:00Z">
                  <w:rPr>
                    <w:rStyle w:val="Hyperlink"/>
                    <w:noProof/>
                    <w:highlight w:val="yellow"/>
                  </w:rPr>
                </w:rPrChange>
              </w:rPr>
              <w:delText xml:space="preserve">Community User: </w:delText>
            </w:r>
            <w:r w:rsidRPr="000C7D28" w:rsidDel="00FE7667">
              <w:rPr>
                <w:noProof/>
                <w:rPrChange w:id="142" w:author="boc" w:date="2024-02-26T11:04:00Z">
                  <w:rPr>
                    <w:rStyle w:val="Hyperlink"/>
                    <w:noProof/>
                  </w:rPr>
                </w:rPrChange>
              </w:rPr>
              <w:delText>Feedback Event Use Case</w:delText>
            </w:r>
            <w:r w:rsidDel="00FE7667">
              <w:rPr>
                <w:noProof/>
                <w:webHidden/>
              </w:rPr>
              <w:tab/>
              <w:delText>8</w:delText>
            </w:r>
          </w:del>
        </w:p>
        <w:p w14:paraId="6EE3FE7B" w14:textId="77777777" w:rsidR="00C46F27" w:rsidRPr="00C46F27" w:rsidDel="00FE7667" w:rsidRDefault="00C46F27" w:rsidP="00C46F27">
          <w:pPr>
            <w:rPr>
              <w:del w:id="143" w:author="Yikai Liu" w:date="2024-02-27T06:11:00Z"/>
              <w:noProof/>
            </w:rPr>
          </w:pPr>
        </w:p>
        <w:p w14:paraId="20D98133" w14:textId="0F0866B9" w:rsidR="00C46F27" w:rsidDel="00FE7667" w:rsidRDefault="00C46F27">
          <w:pPr>
            <w:pStyle w:val="TOC1"/>
            <w:tabs>
              <w:tab w:val="right" w:leader="dot" w:pos="9016"/>
            </w:tabs>
            <w:rPr>
              <w:del w:id="144" w:author="Yikai Liu" w:date="2024-02-27T06:11:00Z"/>
              <w:rFonts w:eastAsiaTheme="minorEastAsia"/>
              <w:noProof/>
              <w:lang w:eastAsia="zh-CN"/>
            </w:rPr>
          </w:pPr>
          <w:del w:id="145" w:author="Yikai Liu" w:date="2024-02-27T06:11:00Z">
            <w:r w:rsidRPr="000C7D28" w:rsidDel="00FE7667">
              <w:rPr>
                <w:noProof/>
                <w:highlight w:val="yellow"/>
                <w:rPrChange w:id="146" w:author="boc" w:date="2024-02-26T11:04:00Z">
                  <w:rPr>
                    <w:rStyle w:val="Hyperlink"/>
                    <w:noProof/>
                    <w:highlight w:val="yellow"/>
                  </w:rPr>
                </w:rPrChange>
              </w:rPr>
              <w:delText xml:space="preserve">Event Admin User: </w:delText>
            </w:r>
            <w:r w:rsidRPr="000C7D28" w:rsidDel="00FE7667">
              <w:rPr>
                <w:noProof/>
                <w:rPrChange w:id="147" w:author="boc" w:date="2024-02-26T11:04:00Z">
                  <w:rPr>
                    <w:rStyle w:val="Hyperlink"/>
                    <w:noProof/>
                  </w:rPr>
                </w:rPrChange>
              </w:rPr>
              <w:delText>Create Event Use Case</w:delText>
            </w:r>
            <w:r w:rsidDel="00FE7667">
              <w:rPr>
                <w:noProof/>
                <w:webHidden/>
              </w:rPr>
              <w:tab/>
              <w:delText>9</w:delText>
            </w:r>
          </w:del>
        </w:p>
        <w:p w14:paraId="533E5632" w14:textId="319ABC04" w:rsidR="00C46F27" w:rsidDel="00FE7667" w:rsidRDefault="00C46F27">
          <w:pPr>
            <w:pStyle w:val="TOC1"/>
            <w:tabs>
              <w:tab w:val="right" w:leader="dot" w:pos="9016"/>
            </w:tabs>
            <w:rPr>
              <w:del w:id="148" w:author="Yikai Liu" w:date="2024-02-27T06:11:00Z"/>
              <w:rFonts w:eastAsiaTheme="minorEastAsia"/>
              <w:noProof/>
              <w:lang w:eastAsia="zh-CN"/>
            </w:rPr>
          </w:pPr>
          <w:del w:id="149" w:author="Yikai Liu" w:date="2024-02-27T06:11:00Z">
            <w:r w:rsidRPr="000C7D28" w:rsidDel="00FE7667">
              <w:rPr>
                <w:noProof/>
                <w:highlight w:val="yellow"/>
                <w:rPrChange w:id="150" w:author="boc" w:date="2024-02-26T11:04:00Z">
                  <w:rPr>
                    <w:rStyle w:val="Hyperlink"/>
                    <w:noProof/>
                    <w:highlight w:val="yellow"/>
                  </w:rPr>
                </w:rPrChange>
              </w:rPr>
              <w:delText xml:space="preserve">Event Admin User: </w:delText>
            </w:r>
            <w:r w:rsidRPr="000C7D28" w:rsidDel="00FE7667">
              <w:rPr>
                <w:noProof/>
                <w:rPrChange w:id="151" w:author="boc" w:date="2024-02-26T11:04:00Z">
                  <w:rPr>
                    <w:rStyle w:val="Hyperlink"/>
                    <w:noProof/>
                  </w:rPr>
                </w:rPrChange>
              </w:rPr>
              <w:delText>Delete Event Use Case</w:delText>
            </w:r>
            <w:r w:rsidDel="00FE7667">
              <w:rPr>
                <w:noProof/>
                <w:webHidden/>
              </w:rPr>
              <w:tab/>
              <w:delText>10</w:delText>
            </w:r>
          </w:del>
        </w:p>
        <w:p w14:paraId="197D9FBF" w14:textId="7AF90015" w:rsidR="00C46F27" w:rsidDel="00FE7667" w:rsidRDefault="00C46F27">
          <w:pPr>
            <w:pStyle w:val="TOC1"/>
            <w:tabs>
              <w:tab w:val="right" w:leader="dot" w:pos="9016"/>
            </w:tabs>
            <w:rPr>
              <w:del w:id="152" w:author="Yikai Liu" w:date="2024-02-27T06:11:00Z"/>
              <w:rFonts w:eastAsiaTheme="minorEastAsia"/>
              <w:noProof/>
              <w:lang w:eastAsia="zh-CN"/>
            </w:rPr>
          </w:pPr>
          <w:del w:id="153" w:author="Yikai Liu" w:date="2024-02-27T06:11:00Z">
            <w:r w:rsidRPr="000C7D28" w:rsidDel="00FE7667">
              <w:rPr>
                <w:noProof/>
                <w:highlight w:val="yellow"/>
                <w:rPrChange w:id="154" w:author="boc" w:date="2024-02-26T11:04:00Z">
                  <w:rPr>
                    <w:rStyle w:val="Hyperlink"/>
                    <w:noProof/>
                    <w:highlight w:val="yellow"/>
                  </w:rPr>
                </w:rPrChange>
              </w:rPr>
              <w:delText xml:space="preserve">Event Admin User: </w:delText>
            </w:r>
            <w:r w:rsidRPr="000C7D28" w:rsidDel="00FE7667">
              <w:rPr>
                <w:noProof/>
                <w:rPrChange w:id="155" w:author="boc" w:date="2024-02-26T11:04:00Z">
                  <w:rPr>
                    <w:rStyle w:val="Hyperlink"/>
                    <w:noProof/>
                  </w:rPr>
                </w:rPrChange>
              </w:rPr>
              <w:delText>Update Event Use Case</w:delText>
            </w:r>
            <w:r w:rsidDel="00FE7667">
              <w:rPr>
                <w:noProof/>
                <w:webHidden/>
              </w:rPr>
              <w:tab/>
              <w:delText>11</w:delText>
            </w:r>
          </w:del>
        </w:p>
        <w:p w14:paraId="0366253A" w14:textId="6DB7FAA7" w:rsidR="00C46F27" w:rsidDel="00FE7667" w:rsidRDefault="00C46F27">
          <w:pPr>
            <w:pStyle w:val="TOC1"/>
            <w:tabs>
              <w:tab w:val="right" w:leader="dot" w:pos="9016"/>
            </w:tabs>
            <w:rPr>
              <w:del w:id="156" w:author="Yikai Liu" w:date="2024-02-27T06:11:00Z"/>
              <w:rFonts w:eastAsiaTheme="minorEastAsia"/>
              <w:noProof/>
              <w:lang w:eastAsia="zh-CN"/>
            </w:rPr>
          </w:pPr>
          <w:del w:id="157" w:author="Yikai Liu" w:date="2024-02-27T06:11:00Z">
            <w:r w:rsidRPr="000C7D28" w:rsidDel="00FE7667">
              <w:rPr>
                <w:noProof/>
                <w:highlight w:val="yellow"/>
                <w:rPrChange w:id="158" w:author="boc" w:date="2024-02-26T11:04:00Z">
                  <w:rPr>
                    <w:rStyle w:val="Hyperlink"/>
                    <w:noProof/>
                    <w:highlight w:val="yellow"/>
                  </w:rPr>
                </w:rPrChange>
              </w:rPr>
              <w:delText xml:space="preserve">Event Admin User: </w:delText>
            </w:r>
            <w:r w:rsidRPr="000C7D28" w:rsidDel="00FE7667">
              <w:rPr>
                <w:noProof/>
                <w:rPrChange w:id="159" w:author="boc" w:date="2024-02-26T11:04:00Z">
                  <w:rPr>
                    <w:rStyle w:val="Hyperlink"/>
                    <w:noProof/>
                  </w:rPr>
                </w:rPrChange>
              </w:rPr>
              <w:delText>Add Participant Use Case</w:delText>
            </w:r>
            <w:r w:rsidDel="00FE7667">
              <w:rPr>
                <w:noProof/>
                <w:webHidden/>
              </w:rPr>
              <w:tab/>
              <w:delText>12</w:delText>
            </w:r>
          </w:del>
        </w:p>
        <w:p w14:paraId="00AED673" w14:textId="72C5B569" w:rsidR="00C46F27" w:rsidDel="00FE7667" w:rsidRDefault="00C46F27">
          <w:pPr>
            <w:pStyle w:val="TOC1"/>
            <w:tabs>
              <w:tab w:val="right" w:leader="dot" w:pos="9016"/>
            </w:tabs>
            <w:rPr>
              <w:del w:id="160" w:author="Yikai Liu" w:date="2024-02-27T06:11:00Z"/>
              <w:rStyle w:val="Hyperlink"/>
              <w:noProof/>
            </w:rPr>
          </w:pPr>
          <w:del w:id="161" w:author="Yikai Liu" w:date="2024-02-27T06:11:00Z">
            <w:r w:rsidRPr="000C7D28" w:rsidDel="00FE7667">
              <w:rPr>
                <w:noProof/>
                <w:highlight w:val="yellow"/>
                <w:rPrChange w:id="162" w:author="boc" w:date="2024-02-26T11:04:00Z">
                  <w:rPr>
                    <w:rStyle w:val="Hyperlink"/>
                    <w:noProof/>
                    <w:highlight w:val="yellow"/>
                  </w:rPr>
                </w:rPrChange>
              </w:rPr>
              <w:delText xml:space="preserve">Event Admin User: </w:delText>
            </w:r>
            <w:r w:rsidRPr="000C7D28" w:rsidDel="00FE7667">
              <w:rPr>
                <w:noProof/>
                <w:rPrChange w:id="163" w:author="boc" w:date="2024-02-26T11:04:00Z">
                  <w:rPr>
                    <w:rStyle w:val="Hyperlink"/>
                    <w:noProof/>
                  </w:rPr>
                </w:rPrChange>
              </w:rPr>
              <w:delText>Delete Participant Use Case</w:delText>
            </w:r>
            <w:r w:rsidDel="00FE7667">
              <w:rPr>
                <w:noProof/>
                <w:webHidden/>
              </w:rPr>
              <w:tab/>
              <w:delText>13</w:delText>
            </w:r>
          </w:del>
        </w:p>
        <w:p w14:paraId="52333A6D" w14:textId="77777777" w:rsidR="00C46F27" w:rsidRPr="00C46F27" w:rsidDel="00FE7667" w:rsidRDefault="00C46F27" w:rsidP="00C46F27">
          <w:pPr>
            <w:rPr>
              <w:del w:id="164" w:author="Yikai Liu" w:date="2024-02-27T06:11:00Z"/>
              <w:noProof/>
            </w:rPr>
          </w:pPr>
        </w:p>
        <w:p w14:paraId="4E65ABFB" w14:textId="5418BBBA" w:rsidR="00C46F27" w:rsidDel="00FE7667" w:rsidRDefault="00C46F27">
          <w:pPr>
            <w:pStyle w:val="TOC1"/>
            <w:tabs>
              <w:tab w:val="right" w:leader="dot" w:pos="9016"/>
            </w:tabs>
            <w:rPr>
              <w:del w:id="165" w:author="Yikai Liu" w:date="2024-02-27T06:11:00Z"/>
              <w:rFonts w:eastAsiaTheme="minorEastAsia"/>
              <w:noProof/>
              <w:lang w:eastAsia="zh-CN"/>
            </w:rPr>
          </w:pPr>
          <w:del w:id="166" w:author="Yikai Liu" w:date="2024-02-27T06:11:00Z">
            <w:r w:rsidRPr="000C7D28" w:rsidDel="00FE7667">
              <w:rPr>
                <w:noProof/>
                <w:highlight w:val="yellow"/>
                <w:rPrChange w:id="167" w:author="boc" w:date="2024-02-26T11:04:00Z">
                  <w:rPr>
                    <w:rStyle w:val="Hyperlink"/>
                    <w:noProof/>
                    <w:highlight w:val="yellow"/>
                  </w:rPr>
                </w:rPrChange>
              </w:rPr>
              <w:delText xml:space="preserve">System Admin User: </w:delText>
            </w:r>
            <w:r w:rsidRPr="000C7D28" w:rsidDel="00FE7667">
              <w:rPr>
                <w:noProof/>
                <w:rPrChange w:id="168" w:author="boc" w:date="2024-02-26T11:04:00Z">
                  <w:rPr>
                    <w:rStyle w:val="Hyperlink"/>
                    <w:noProof/>
                  </w:rPr>
                </w:rPrChange>
              </w:rPr>
              <w:delText>Create User Use Case</w:delText>
            </w:r>
            <w:r w:rsidDel="00FE7667">
              <w:rPr>
                <w:noProof/>
                <w:webHidden/>
              </w:rPr>
              <w:tab/>
              <w:delText>14</w:delText>
            </w:r>
          </w:del>
        </w:p>
        <w:p w14:paraId="2D838A7C" w14:textId="5839CE84" w:rsidR="00C46F27" w:rsidDel="00FE7667" w:rsidRDefault="00C46F27">
          <w:pPr>
            <w:pStyle w:val="TOC1"/>
            <w:tabs>
              <w:tab w:val="right" w:leader="dot" w:pos="9016"/>
            </w:tabs>
            <w:rPr>
              <w:del w:id="169" w:author="Yikai Liu" w:date="2024-02-27T06:11:00Z"/>
              <w:rFonts w:eastAsiaTheme="minorEastAsia"/>
              <w:noProof/>
              <w:lang w:eastAsia="zh-CN"/>
            </w:rPr>
          </w:pPr>
          <w:del w:id="170" w:author="Yikai Liu" w:date="2024-02-27T06:11:00Z">
            <w:r w:rsidRPr="000C7D28" w:rsidDel="00FE7667">
              <w:rPr>
                <w:noProof/>
                <w:highlight w:val="yellow"/>
                <w:rPrChange w:id="171" w:author="boc" w:date="2024-02-26T11:04:00Z">
                  <w:rPr>
                    <w:rStyle w:val="Hyperlink"/>
                    <w:noProof/>
                    <w:highlight w:val="yellow"/>
                  </w:rPr>
                </w:rPrChange>
              </w:rPr>
              <w:delText xml:space="preserve">System Admin User: </w:delText>
            </w:r>
            <w:r w:rsidRPr="000C7D28" w:rsidDel="00FE7667">
              <w:rPr>
                <w:noProof/>
                <w:rPrChange w:id="172" w:author="boc" w:date="2024-02-26T11:04:00Z">
                  <w:rPr>
                    <w:rStyle w:val="Hyperlink"/>
                    <w:noProof/>
                  </w:rPr>
                </w:rPrChange>
              </w:rPr>
              <w:delText>Update User Use Case</w:delText>
            </w:r>
            <w:r w:rsidDel="00FE7667">
              <w:rPr>
                <w:noProof/>
                <w:webHidden/>
              </w:rPr>
              <w:tab/>
              <w:delText>15</w:delText>
            </w:r>
          </w:del>
        </w:p>
        <w:p w14:paraId="618B6E6E" w14:textId="2A64953C" w:rsidR="00D01447" w:rsidRDefault="00D01447">
          <w:r>
            <w:rPr>
              <w:b/>
              <w:bCs/>
              <w:noProof/>
            </w:rPr>
            <w:fldChar w:fldCharType="end"/>
          </w:r>
        </w:p>
      </w:sdtContent>
    </w:sdt>
    <w:p w14:paraId="3C2EA416" w14:textId="77777777" w:rsidR="00D01447" w:rsidRDefault="00D01447">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6080AE1F" w14:textId="3EC77127" w:rsidR="000C7D28" w:rsidRPr="004F7F87" w:rsidRDefault="000C7D28" w:rsidP="000C7D28">
      <w:pPr>
        <w:pStyle w:val="Heading1"/>
        <w:rPr>
          <w:ins w:id="173" w:author="boc" w:date="2024-02-26T11:03:00Z"/>
        </w:rPr>
      </w:pPr>
      <w:bookmarkStart w:id="174" w:name="_Toc159906742"/>
      <w:ins w:id="175" w:author="boc" w:date="2024-02-26T11:03:00Z">
        <w:r w:rsidRPr="004F7F87">
          <w:lastRenderedPageBreak/>
          <w:t>Use Case</w:t>
        </w:r>
        <w:r>
          <w:t xml:space="preserve"> Diagram</w:t>
        </w:r>
        <w:bookmarkEnd w:id="174"/>
      </w:ins>
    </w:p>
    <w:p w14:paraId="3A111C11" w14:textId="77777777" w:rsidR="00452841" w:rsidRDefault="00452841">
      <w:pPr>
        <w:rPr>
          <w:ins w:id="176" w:author="boc" w:date="2024-02-26T11:35:00Z"/>
        </w:rPr>
        <w:pPrChange w:id="177" w:author="boc" w:date="2024-02-26T11:35:00Z">
          <w:pPr>
            <w:pStyle w:val="Heading1"/>
          </w:pPr>
        </w:pPrChange>
      </w:pPr>
    </w:p>
    <w:p w14:paraId="6C84C3FB" w14:textId="579C7E4D" w:rsidR="000C7D28" w:rsidRPr="00452841" w:rsidRDefault="00E06E1B">
      <w:pPr>
        <w:rPr>
          <w:ins w:id="178" w:author="boc" w:date="2024-02-26T11:02:00Z"/>
          <w:rPrChange w:id="179" w:author="boc" w:date="2024-02-26T11:35:00Z">
            <w:rPr>
              <w:ins w:id="180" w:author="boc" w:date="2024-02-26T11:02:00Z"/>
              <w:highlight w:val="yellow"/>
            </w:rPr>
          </w:rPrChange>
        </w:rPr>
        <w:pPrChange w:id="181" w:author="boc" w:date="2024-02-26T11:35:00Z">
          <w:pPr>
            <w:pStyle w:val="Heading1"/>
          </w:pPr>
        </w:pPrChange>
      </w:pPr>
      <w:ins w:id="182" w:author="boc" w:date="2024-02-26T11:35:00Z">
        <w:r w:rsidRPr="00860E29">
          <w:t>Event</w:t>
        </w:r>
      </w:ins>
      <w:ins w:id="183" w:author="boc" w:date="2024-02-26T11:36:00Z">
        <w:r>
          <w:t xml:space="preserve"> </w:t>
        </w:r>
        <w:r>
          <w:rPr>
            <w:rFonts w:hint="eastAsia"/>
            <w:lang w:eastAsia="zh-CN"/>
          </w:rPr>
          <w:t>o</w:t>
        </w:r>
      </w:ins>
      <w:ins w:id="184" w:author="boc" w:date="2024-02-26T11:35:00Z">
        <w:r w:rsidR="00452841" w:rsidRPr="00452841">
          <w:rPr>
            <w:rPrChange w:id="185" w:author="boc" w:date="2024-02-26T11:35:00Z">
              <w:rPr>
                <w:rStyle w:val="HTMLCode"/>
                <w:rFonts w:eastAsiaTheme="majorEastAsia"/>
                <w:color w:val="111111"/>
                <w:sz w:val="21"/>
                <w:szCs w:val="21"/>
              </w:rPr>
            </w:rPrChange>
          </w:rPr>
          <w:t>wner</w:t>
        </w:r>
        <w:r w:rsidR="00452841" w:rsidRPr="00452841">
          <w:rPr>
            <w:rPrChange w:id="186" w:author="boc" w:date="2024-02-26T11:35:00Z">
              <w:rPr>
                <w:rFonts w:ascii="Segoe UI" w:hAnsi="Segoe UI" w:cs="Segoe UI"/>
                <w:color w:val="111111"/>
                <w:sz w:val="21"/>
                <w:szCs w:val="21"/>
                <w:shd w:val="clear" w:color="auto" w:fill="F3F3F3"/>
              </w:rPr>
            </w:rPrChange>
          </w:rPr>
          <w:t> inherits from </w:t>
        </w:r>
        <w:r w:rsidR="00452841" w:rsidRPr="00452841">
          <w:rPr>
            <w:rPrChange w:id="187" w:author="boc" w:date="2024-02-26T11:35:00Z">
              <w:rPr>
                <w:rStyle w:val="HTMLCode"/>
                <w:rFonts w:eastAsiaTheme="majorEastAsia"/>
                <w:color w:val="111111"/>
                <w:sz w:val="21"/>
                <w:szCs w:val="21"/>
              </w:rPr>
            </w:rPrChange>
          </w:rPr>
          <w:t>Community</w:t>
        </w:r>
      </w:ins>
      <w:ins w:id="188" w:author="boc" w:date="2024-02-26T11:36:00Z">
        <w:r>
          <w:t xml:space="preserve"> m</w:t>
        </w:r>
      </w:ins>
      <w:ins w:id="189" w:author="boc" w:date="2024-02-26T11:35:00Z">
        <w:r w:rsidR="00452841" w:rsidRPr="00452841">
          <w:rPr>
            <w:rPrChange w:id="190" w:author="boc" w:date="2024-02-26T11:35:00Z">
              <w:rPr>
                <w:rStyle w:val="HTMLCode"/>
                <w:rFonts w:eastAsiaTheme="majorEastAsia"/>
                <w:color w:val="111111"/>
                <w:sz w:val="21"/>
                <w:szCs w:val="21"/>
              </w:rPr>
            </w:rPrChange>
          </w:rPr>
          <w:t>ember</w:t>
        </w:r>
        <w:r w:rsidR="00452841" w:rsidRPr="00452841">
          <w:rPr>
            <w:rPrChange w:id="191" w:author="boc" w:date="2024-02-26T11:35:00Z">
              <w:rPr>
                <w:rFonts w:ascii="Segoe UI" w:hAnsi="Segoe UI" w:cs="Segoe UI"/>
                <w:color w:val="111111"/>
                <w:sz w:val="21"/>
                <w:szCs w:val="21"/>
                <w:shd w:val="clear" w:color="auto" w:fill="F3F3F3"/>
              </w:rPr>
            </w:rPrChange>
          </w:rPr>
          <w:t>, which inherits from </w:t>
        </w:r>
        <w:r w:rsidR="00452841" w:rsidRPr="00452841">
          <w:rPr>
            <w:rPrChange w:id="192" w:author="boc" w:date="2024-02-26T11:35:00Z">
              <w:rPr>
                <w:rStyle w:val="HTMLCode"/>
                <w:rFonts w:eastAsiaTheme="majorEastAsia"/>
                <w:color w:val="111111"/>
                <w:sz w:val="21"/>
                <w:szCs w:val="21"/>
              </w:rPr>
            </w:rPrChange>
          </w:rPr>
          <w:t>Guest</w:t>
        </w:r>
      </w:ins>
      <w:ins w:id="193" w:author="boc" w:date="2024-02-26T11:36:00Z">
        <w:r>
          <w:t xml:space="preserve">. </w:t>
        </w:r>
        <w:r w:rsidRPr="00E06E1B">
          <w:rPr>
            <w:rPrChange w:id="194" w:author="boc" w:date="2024-02-26T11:37:00Z">
              <w:rPr>
                <w:rFonts w:ascii="Segoe UI" w:hAnsi="Segoe UI" w:cs="Segoe UI"/>
                <w:color w:val="111111"/>
                <w:sz w:val="21"/>
                <w:szCs w:val="21"/>
                <w:shd w:val="clear" w:color="auto" w:fill="F3F3F3"/>
              </w:rPr>
            </w:rPrChange>
          </w:rPr>
          <w:t>The child classes have all the attributes and methods of their parent classes. </w:t>
        </w:r>
      </w:ins>
      <w:ins w:id="195" w:author="boc" w:date="2024-02-26T11:41:00Z">
        <w:r w:rsidR="002061ED">
          <w:t>Thus, the inherited use cases are not listed again in the following part.</w:t>
        </w:r>
      </w:ins>
    </w:p>
    <w:p w14:paraId="007C4456" w14:textId="70CF556C" w:rsidR="000C7D28" w:rsidRDefault="000C7D28" w:rsidP="00D01447">
      <w:pPr>
        <w:pStyle w:val="Heading1"/>
        <w:rPr>
          <w:ins w:id="196" w:author="boc" w:date="2024-02-26T11:37:00Z"/>
          <w:highlight w:val="yellow"/>
        </w:rPr>
      </w:pPr>
    </w:p>
    <w:p w14:paraId="0E54E2B2" w14:textId="5C3FF8A9" w:rsidR="00E06E1B" w:rsidDel="00BB1F00" w:rsidRDefault="00BB1F00">
      <w:pPr>
        <w:rPr>
          <w:ins w:id="197" w:author="boc" w:date="2024-02-26T11:37:00Z"/>
          <w:del w:id="198" w:author="Yikai Liu" w:date="2024-02-27T06:23:00Z"/>
          <w:highlight w:val="yellow"/>
        </w:rPr>
        <w:pPrChange w:id="199" w:author="boc" w:date="2024-02-26T11:37:00Z">
          <w:pPr>
            <w:pStyle w:val="Heading1"/>
          </w:pPr>
        </w:pPrChange>
      </w:pPr>
      <w:ins w:id="200" w:author="Yikai Liu" w:date="2024-02-27T06:23:00Z">
        <w:r>
          <w:rPr>
            <w:noProof/>
            <w:highlight w:val="yellow"/>
          </w:rPr>
          <w:drawing>
            <wp:inline distT="0" distB="0" distL="0" distR="0" wp14:anchorId="1151A12C" wp14:editId="79188C0E">
              <wp:extent cx="6123302" cy="5762625"/>
              <wp:effectExtent l="0" t="0" r="0" b="0"/>
              <wp:docPr id="874017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6444" cy="5765582"/>
                      </a:xfrm>
                      <a:prstGeom prst="rect">
                        <a:avLst/>
                      </a:prstGeom>
                      <a:noFill/>
                    </pic:spPr>
                  </pic:pic>
                </a:graphicData>
              </a:graphic>
            </wp:inline>
          </w:drawing>
        </w:r>
      </w:ins>
    </w:p>
    <w:p w14:paraId="5C922C8E" w14:textId="79355B31" w:rsidR="00E06E1B" w:rsidDel="00BB1F00" w:rsidRDefault="00E06E1B">
      <w:pPr>
        <w:rPr>
          <w:ins w:id="201" w:author="boc" w:date="2024-02-26T11:37:00Z"/>
          <w:del w:id="202" w:author="Yikai Liu" w:date="2024-02-27T06:23:00Z"/>
          <w:highlight w:val="yellow"/>
        </w:rPr>
        <w:pPrChange w:id="203" w:author="boc" w:date="2024-02-26T11:37:00Z">
          <w:pPr>
            <w:pStyle w:val="Heading1"/>
          </w:pPr>
        </w:pPrChange>
      </w:pPr>
    </w:p>
    <w:p w14:paraId="77F10A81" w14:textId="7492C976" w:rsidR="00E06E1B" w:rsidDel="00BB1F00" w:rsidRDefault="00E06E1B">
      <w:pPr>
        <w:rPr>
          <w:ins w:id="204" w:author="boc" w:date="2024-02-26T11:37:00Z"/>
          <w:del w:id="205" w:author="Yikai Liu" w:date="2024-02-27T06:23:00Z"/>
          <w:highlight w:val="yellow"/>
        </w:rPr>
        <w:pPrChange w:id="206" w:author="boc" w:date="2024-02-26T11:37:00Z">
          <w:pPr>
            <w:pStyle w:val="Heading1"/>
          </w:pPr>
        </w:pPrChange>
      </w:pPr>
    </w:p>
    <w:p w14:paraId="56E731C1" w14:textId="7E6C8B28" w:rsidR="00E06E1B" w:rsidRDefault="00E06E1B">
      <w:pPr>
        <w:rPr>
          <w:ins w:id="207" w:author="boc" w:date="2024-02-26T11:37:00Z"/>
          <w:highlight w:val="yellow"/>
        </w:rPr>
        <w:pPrChange w:id="208" w:author="boc" w:date="2024-02-26T11:37:00Z">
          <w:pPr>
            <w:pStyle w:val="Heading1"/>
          </w:pPr>
        </w:pPrChange>
      </w:pPr>
    </w:p>
    <w:p w14:paraId="252379C4" w14:textId="5D030DF9" w:rsidR="00E06E1B" w:rsidRDefault="00E06E1B">
      <w:pPr>
        <w:rPr>
          <w:ins w:id="209" w:author="boc" w:date="2024-02-26T11:37:00Z"/>
          <w:highlight w:val="yellow"/>
        </w:rPr>
        <w:pPrChange w:id="210" w:author="boc" w:date="2024-02-26T11:37:00Z">
          <w:pPr>
            <w:pStyle w:val="Heading1"/>
          </w:pPr>
        </w:pPrChange>
      </w:pPr>
    </w:p>
    <w:p w14:paraId="593BE505" w14:textId="69CDC94E" w:rsidR="00E06E1B" w:rsidDel="00BB1F00" w:rsidRDefault="00E06E1B">
      <w:pPr>
        <w:rPr>
          <w:ins w:id="211" w:author="boc" w:date="2024-02-26T11:37:00Z"/>
          <w:del w:id="212" w:author="Yikai Liu" w:date="2024-02-27T06:23:00Z"/>
          <w:highlight w:val="yellow"/>
        </w:rPr>
        <w:pPrChange w:id="213" w:author="boc" w:date="2024-02-26T11:37:00Z">
          <w:pPr>
            <w:pStyle w:val="Heading1"/>
          </w:pPr>
        </w:pPrChange>
      </w:pPr>
    </w:p>
    <w:p w14:paraId="16B0A309" w14:textId="116B40C0" w:rsidR="00E06E1B" w:rsidDel="00BB1F00" w:rsidRDefault="00E06E1B">
      <w:pPr>
        <w:rPr>
          <w:ins w:id="214" w:author="boc" w:date="2024-02-26T11:37:00Z"/>
          <w:del w:id="215" w:author="Yikai Liu" w:date="2024-02-27T06:23:00Z"/>
          <w:highlight w:val="yellow"/>
        </w:rPr>
        <w:pPrChange w:id="216" w:author="boc" w:date="2024-02-26T11:37:00Z">
          <w:pPr>
            <w:pStyle w:val="Heading1"/>
          </w:pPr>
        </w:pPrChange>
      </w:pPr>
    </w:p>
    <w:p w14:paraId="5A9FCD3B" w14:textId="3F913536" w:rsidR="00E06E1B" w:rsidDel="00BB1F00" w:rsidRDefault="00E06E1B">
      <w:pPr>
        <w:rPr>
          <w:ins w:id="217" w:author="boc" w:date="2024-02-26T11:37:00Z"/>
          <w:del w:id="218" w:author="Yikai Liu" w:date="2024-02-27T06:23:00Z"/>
          <w:highlight w:val="yellow"/>
        </w:rPr>
        <w:pPrChange w:id="219" w:author="boc" w:date="2024-02-26T11:37:00Z">
          <w:pPr>
            <w:pStyle w:val="Heading1"/>
          </w:pPr>
        </w:pPrChange>
      </w:pPr>
    </w:p>
    <w:p w14:paraId="40B33E38" w14:textId="3766CFDF" w:rsidR="00E06E1B" w:rsidDel="00BB1F00" w:rsidRDefault="00E06E1B">
      <w:pPr>
        <w:rPr>
          <w:ins w:id="220" w:author="boc" w:date="2024-02-26T11:37:00Z"/>
          <w:del w:id="221" w:author="Yikai Liu" w:date="2024-02-27T06:23:00Z"/>
          <w:highlight w:val="yellow"/>
        </w:rPr>
        <w:pPrChange w:id="222" w:author="boc" w:date="2024-02-26T11:37:00Z">
          <w:pPr>
            <w:pStyle w:val="Heading1"/>
          </w:pPr>
        </w:pPrChange>
      </w:pPr>
    </w:p>
    <w:p w14:paraId="57AE6156" w14:textId="5A263329" w:rsidR="000C7D28" w:rsidDel="00BB1F00" w:rsidRDefault="000C7D28" w:rsidP="00D01447">
      <w:pPr>
        <w:pStyle w:val="Heading1"/>
        <w:rPr>
          <w:ins w:id="223" w:author="boc" w:date="2024-02-26T11:37:00Z"/>
          <w:del w:id="224" w:author="Yikai Liu" w:date="2024-02-27T06:23:00Z"/>
          <w:rFonts w:asciiTheme="minorHAnsi" w:eastAsia="宋体" w:hAnsiTheme="minorHAnsi" w:cstheme="minorBidi"/>
          <w:color w:val="auto"/>
          <w:sz w:val="22"/>
          <w:szCs w:val="22"/>
          <w:highlight w:val="yellow"/>
        </w:rPr>
      </w:pPr>
    </w:p>
    <w:p w14:paraId="0685A2CF" w14:textId="4FC39CCA" w:rsidR="00E06E1B" w:rsidDel="00DC03FC" w:rsidRDefault="00E06E1B">
      <w:pPr>
        <w:rPr>
          <w:ins w:id="225" w:author="boc" w:date="2024-02-26T11:37:00Z"/>
          <w:del w:id="226" w:author="Yikai Liu" w:date="2024-02-27T06:16:00Z"/>
          <w:highlight w:val="yellow"/>
        </w:rPr>
        <w:pPrChange w:id="227" w:author="boc" w:date="2024-02-26T11:37:00Z">
          <w:pPr>
            <w:pStyle w:val="Heading1"/>
          </w:pPr>
        </w:pPrChange>
      </w:pPr>
    </w:p>
    <w:p w14:paraId="1E62D710" w14:textId="51F43BC0" w:rsidR="00E06E1B" w:rsidDel="00DC03FC" w:rsidRDefault="00E06E1B">
      <w:pPr>
        <w:rPr>
          <w:ins w:id="228" w:author="boc" w:date="2024-02-26T11:37:00Z"/>
          <w:del w:id="229" w:author="Yikai Liu" w:date="2024-02-27T06:16:00Z"/>
          <w:highlight w:val="yellow"/>
        </w:rPr>
        <w:pPrChange w:id="230" w:author="boc" w:date="2024-02-26T11:37:00Z">
          <w:pPr>
            <w:pStyle w:val="Heading1"/>
          </w:pPr>
        </w:pPrChange>
      </w:pPr>
    </w:p>
    <w:p w14:paraId="21A513B0" w14:textId="00724042" w:rsidR="00E06E1B" w:rsidDel="00DC03FC" w:rsidRDefault="00E06E1B">
      <w:pPr>
        <w:rPr>
          <w:ins w:id="231" w:author="boc" w:date="2024-02-26T11:37:00Z"/>
          <w:del w:id="232" w:author="Yikai Liu" w:date="2024-02-27T06:16:00Z"/>
          <w:highlight w:val="yellow"/>
        </w:rPr>
        <w:pPrChange w:id="233" w:author="boc" w:date="2024-02-26T11:37:00Z">
          <w:pPr>
            <w:pStyle w:val="Heading1"/>
          </w:pPr>
        </w:pPrChange>
      </w:pPr>
    </w:p>
    <w:p w14:paraId="0A0D2E12" w14:textId="3A17D73A" w:rsidR="00E06E1B" w:rsidDel="00DC03FC" w:rsidRDefault="00E06E1B">
      <w:pPr>
        <w:rPr>
          <w:ins w:id="234" w:author="boc" w:date="2024-02-26T11:37:00Z"/>
          <w:del w:id="235" w:author="Yikai Liu" w:date="2024-02-27T06:16:00Z"/>
          <w:highlight w:val="yellow"/>
        </w:rPr>
        <w:pPrChange w:id="236" w:author="boc" w:date="2024-02-26T11:37:00Z">
          <w:pPr>
            <w:pStyle w:val="Heading1"/>
          </w:pPr>
        </w:pPrChange>
      </w:pPr>
    </w:p>
    <w:p w14:paraId="32A0B3D8" w14:textId="3FA8AF34" w:rsidR="00E06E1B" w:rsidDel="00DC03FC" w:rsidRDefault="00E06E1B">
      <w:pPr>
        <w:rPr>
          <w:ins w:id="237" w:author="boc" w:date="2024-02-26T11:37:00Z"/>
          <w:del w:id="238" w:author="Yikai Liu" w:date="2024-02-27T06:16:00Z"/>
          <w:highlight w:val="yellow"/>
        </w:rPr>
        <w:pPrChange w:id="239" w:author="boc" w:date="2024-02-26T11:37:00Z">
          <w:pPr>
            <w:pStyle w:val="Heading1"/>
          </w:pPr>
        </w:pPrChange>
      </w:pPr>
    </w:p>
    <w:p w14:paraId="7F753D1E" w14:textId="49A750B7" w:rsidR="00E06E1B" w:rsidDel="00DC03FC" w:rsidRDefault="00E06E1B">
      <w:pPr>
        <w:rPr>
          <w:ins w:id="240" w:author="boc" w:date="2024-02-26T11:37:00Z"/>
          <w:del w:id="241" w:author="Yikai Liu" w:date="2024-02-27T06:16:00Z"/>
          <w:highlight w:val="yellow"/>
        </w:rPr>
        <w:pPrChange w:id="242" w:author="boc" w:date="2024-02-26T11:37:00Z">
          <w:pPr>
            <w:pStyle w:val="Heading1"/>
          </w:pPr>
        </w:pPrChange>
      </w:pPr>
    </w:p>
    <w:p w14:paraId="32D064DB" w14:textId="77777777" w:rsidR="00E06E1B" w:rsidRPr="00860E29" w:rsidDel="00BB1F00" w:rsidRDefault="00E06E1B">
      <w:pPr>
        <w:rPr>
          <w:ins w:id="243" w:author="boc" w:date="2024-02-26T11:02:00Z"/>
          <w:del w:id="244" w:author="Yikai Liu" w:date="2024-02-27T06:23:00Z"/>
          <w:highlight w:val="yellow"/>
        </w:rPr>
        <w:pPrChange w:id="245" w:author="boc" w:date="2024-02-26T11:37:00Z">
          <w:pPr>
            <w:pStyle w:val="Heading1"/>
          </w:pPr>
        </w:pPrChange>
      </w:pPr>
    </w:p>
    <w:p w14:paraId="43A4B6AD" w14:textId="4635CA52" w:rsidR="000C7D28" w:rsidRPr="004F7F87" w:rsidRDefault="000C7D28" w:rsidP="000C7D28">
      <w:pPr>
        <w:pStyle w:val="Heading1"/>
        <w:rPr>
          <w:ins w:id="246" w:author="boc" w:date="2024-02-26T11:03:00Z"/>
        </w:rPr>
      </w:pPr>
      <w:bookmarkStart w:id="247" w:name="_Toc159906743"/>
      <w:ins w:id="248" w:author="boc" w:date="2024-02-26T11:03:00Z">
        <w:r>
          <w:t>Database Class Diagram</w:t>
        </w:r>
        <w:bookmarkEnd w:id="247"/>
      </w:ins>
    </w:p>
    <w:p w14:paraId="3CB0AA43" w14:textId="2100D567" w:rsidR="000C7D28" w:rsidRDefault="000C7D28" w:rsidP="00D01447">
      <w:pPr>
        <w:pStyle w:val="Heading1"/>
        <w:rPr>
          <w:ins w:id="249" w:author="boc" w:date="2024-02-26T11:03:00Z"/>
          <w:highlight w:val="yellow"/>
        </w:rPr>
      </w:pPr>
    </w:p>
    <w:p w14:paraId="38079FFE" w14:textId="70B18106" w:rsidR="000C7D28" w:rsidRDefault="002D469E">
      <w:pPr>
        <w:rPr>
          <w:ins w:id="250" w:author="boc" w:date="2024-02-26T11:03:00Z"/>
          <w:highlight w:val="yellow"/>
        </w:rPr>
        <w:pPrChange w:id="251" w:author="boc" w:date="2024-02-26T11:03:00Z">
          <w:pPr>
            <w:pStyle w:val="Heading1"/>
          </w:pPr>
        </w:pPrChange>
      </w:pPr>
      <w:ins w:id="252" w:author="boc" w:date="2024-02-26T11:08:00Z">
        <w:r>
          <w:rPr>
            <w:noProof/>
            <w:highlight w:val="yellow"/>
            <w:lang w:eastAsia="zh-CN"/>
          </w:rPr>
          <w:drawing>
            <wp:inline distT="0" distB="0" distL="0" distR="0" wp14:anchorId="5D1B610A" wp14:editId="686A3A3D">
              <wp:extent cx="5731510" cy="3784105"/>
              <wp:effectExtent l="0" t="0" r="2540" b="6985"/>
              <wp:docPr id="1" name="Picture 1" descr="C:\Users\boc\AppData\Local\Microsoft\Windows\INetCache\Content.MSO\A65B60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c\AppData\Local\Microsoft\Windows\INetCache\Content.MSO\A65B603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4105"/>
                      </a:xfrm>
                      <a:prstGeom prst="rect">
                        <a:avLst/>
                      </a:prstGeom>
                      <a:noFill/>
                      <a:ln>
                        <a:noFill/>
                      </a:ln>
                    </pic:spPr>
                  </pic:pic>
                </a:graphicData>
              </a:graphic>
            </wp:inline>
          </w:drawing>
        </w:r>
      </w:ins>
    </w:p>
    <w:p w14:paraId="4A1B49AC" w14:textId="13E6331D" w:rsidR="000C7D28" w:rsidRDefault="000C7D28">
      <w:pPr>
        <w:rPr>
          <w:ins w:id="253" w:author="boc" w:date="2024-02-26T11:03:00Z"/>
          <w:highlight w:val="yellow"/>
        </w:rPr>
        <w:pPrChange w:id="254" w:author="boc" w:date="2024-02-26T11:03:00Z">
          <w:pPr>
            <w:pStyle w:val="Heading1"/>
          </w:pPr>
        </w:pPrChange>
      </w:pPr>
    </w:p>
    <w:p w14:paraId="01439B08" w14:textId="199F3DED" w:rsidR="000C7D28" w:rsidRDefault="000C7D28">
      <w:pPr>
        <w:rPr>
          <w:ins w:id="255" w:author="boc" w:date="2024-02-26T11:03:00Z"/>
          <w:highlight w:val="yellow"/>
        </w:rPr>
        <w:pPrChange w:id="256" w:author="boc" w:date="2024-02-26T11:03:00Z">
          <w:pPr>
            <w:pStyle w:val="Heading1"/>
          </w:pPr>
        </w:pPrChange>
      </w:pPr>
    </w:p>
    <w:p w14:paraId="0D177389" w14:textId="57B803DB" w:rsidR="000C7D28" w:rsidRDefault="000C7D28">
      <w:pPr>
        <w:rPr>
          <w:ins w:id="257" w:author="boc" w:date="2024-02-26T11:03:00Z"/>
          <w:highlight w:val="yellow"/>
        </w:rPr>
        <w:pPrChange w:id="258" w:author="boc" w:date="2024-02-26T11:03:00Z">
          <w:pPr>
            <w:pStyle w:val="Heading1"/>
          </w:pPr>
        </w:pPrChange>
      </w:pPr>
    </w:p>
    <w:p w14:paraId="4978C9C7" w14:textId="39E1B7F3" w:rsidR="000C7D28" w:rsidRDefault="000C7D28">
      <w:pPr>
        <w:rPr>
          <w:ins w:id="259" w:author="boc" w:date="2024-02-26T11:03:00Z"/>
          <w:highlight w:val="yellow"/>
        </w:rPr>
        <w:pPrChange w:id="260" w:author="boc" w:date="2024-02-26T11:03:00Z">
          <w:pPr>
            <w:pStyle w:val="Heading1"/>
          </w:pPr>
        </w:pPrChange>
      </w:pPr>
    </w:p>
    <w:p w14:paraId="235ACB42" w14:textId="6D345E9E" w:rsidR="000C7D28" w:rsidRDefault="000C7D28">
      <w:pPr>
        <w:rPr>
          <w:ins w:id="261" w:author="boc" w:date="2024-02-26T11:03:00Z"/>
          <w:highlight w:val="yellow"/>
        </w:rPr>
        <w:pPrChange w:id="262" w:author="boc" w:date="2024-02-26T11:03:00Z">
          <w:pPr>
            <w:pStyle w:val="Heading1"/>
          </w:pPr>
        </w:pPrChange>
      </w:pPr>
    </w:p>
    <w:p w14:paraId="0D1EC3B8" w14:textId="7047281B" w:rsidR="000C7D28" w:rsidRDefault="000C7D28">
      <w:pPr>
        <w:rPr>
          <w:ins w:id="263" w:author="boc" w:date="2024-02-26T11:03:00Z"/>
          <w:highlight w:val="yellow"/>
        </w:rPr>
        <w:pPrChange w:id="264" w:author="boc" w:date="2024-02-26T11:03:00Z">
          <w:pPr>
            <w:pStyle w:val="Heading1"/>
          </w:pPr>
        </w:pPrChange>
      </w:pPr>
    </w:p>
    <w:p w14:paraId="74DA91D6" w14:textId="0019ACAB" w:rsidR="000C7D28" w:rsidRDefault="000C7D28">
      <w:pPr>
        <w:rPr>
          <w:ins w:id="265" w:author="boc" w:date="2024-02-26T11:03:00Z"/>
          <w:highlight w:val="yellow"/>
        </w:rPr>
        <w:pPrChange w:id="266" w:author="boc" w:date="2024-02-26T11:03:00Z">
          <w:pPr>
            <w:pStyle w:val="Heading1"/>
          </w:pPr>
        </w:pPrChange>
      </w:pPr>
    </w:p>
    <w:p w14:paraId="7401BB37" w14:textId="01781570" w:rsidR="000C7D28" w:rsidRDefault="000C7D28">
      <w:pPr>
        <w:rPr>
          <w:ins w:id="267" w:author="boc" w:date="2024-02-26T11:03:00Z"/>
          <w:highlight w:val="yellow"/>
        </w:rPr>
        <w:pPrChange w:id="268" w:author="boc" w:date="2024-02-26T11:03:00Z">
          <w:pPr>
            <w:pStyle w:val="Heading1"/>
          </w:pPr>
        </w:pPrChange>
      </w:pPr>
    </w:p>
    <w:p w14:paraId="76DB0C87" w14:textId="4C7C82A4" w:rsidR="000C7D28" w:rsidRDefault="000C7D28">
      <w:pPr>
        <w:rPr>
          <w:ins w:id="269" w:author="boc" w:date="2024-02-26T11:03:00Z"/>
          <w:highlight w:val="yellow"/>
        </w:rPr>
        <w:pPrChange w:id="270" w:author="boc" w:date="2024-02-26T11:03:00Z">
          <w:pPr>
            <w:pStyle w:val="Heading1"/>
          </w:pPr>
        </w:pPrChange>
      </w:pPr>
    </w:p>
    <w:p w14:paraId="5FACACA9" w14:textId="7E68BC7D" w:rsidR="000C7D28" w:rsidRDefault="000C7D28">
      <w:pPr>
        <w:rPr>
          <w:ins w:id="271" w:author="boc" w:date="2024-02-26T11:03:00Z"/>
          <w:highlight w:val="yellow"/>
        </w:rPr>
        <w:pPrChange w:id="272" w:author="boc" w:date="2024-02-26T11:03:00Z">
          <w:pPr>
            <w:pStyle w:val="Heading1"/>
          </w:pPr>
        </w:pPrChange>
      </w:pPr>
    </w:p>
    <w:p w14:paraId="1313F33C" w14:textId="7F6706F4" w:rsidR="000C7D28" w:rsidRDefault="000C7D28">
      <w:pPr>
        <w:rPr>
          <w:ins w:id="273" w:author="boc" w:date="2024-02-26T11:03:00Z"/>
          <w:highlight w:val="yellow"/>
        </w:rPr>
        <w:pPrChange w:id="274" w:author="boc" w:date="2024-02-26T11:03:00Z">
          <w:pPr>
            <w:pStyle w:val="Heading1"/>
          </w:pPr>
        </w:pPrChange>
      </w:pPr>
    </w:p>
    <w:p w14:paraId="2E82CDC1" w14:textId="6B1C3C8D" w:rsidR="000C7D28" w:rsidRDefault="000C7D28">
      <w:pPr>
        <w:rPr>
          <w:ins w:id="275" w:author="boc" w:date="2024-02-26T11:03:00Z"/>
          <w:highlight w:val="yellow"/>
        </w:rPr>
        <w:pPrChange w:id="276" w:author="boc" w:date="2024-02-26T11:03:00Z">
          <w:pPr>
            <w:pStyle w:val="Heading1"/>
          </w:pPr>
        </w:pPrChange>
      </w:pPr>
    </w:p>
    <w:p w14:paraId="354BEC74" w14:textId="3CBAE21A" w:rsidR="000C7D28" w:rsidRDefault="000C7D28">
      <w:pPr>
        <w:rPr>
          <w:ins w:id="277" w:author="boc" w:date="2024-02-26T11:03:00Z"/>
          <w:highlight w:val="yellow"/>
        </w:rPr>
        <w:pPrChange w:id="278" w:author="boc" w:date="2024-02-26T11:03:00Z">
          <w:pPr>
            <w:pStyle w:val="Heading1"/>
          </w:pPr>
        </w:pPrChange>
      </w:pPr>
    </w:p>
    <w:p w14:paraId="6880CF9E" w14:textId="30A9C7E0" w:rsidR="000C7D28" w:rsidRDefault="000C7D28">
      <w:pPr>
        <w:rPr>
          <w:ins w:id="279" w:author="boc" w:date="2024-02-26T11:03:00Z"/>
          <w:highlight w:val="yellow"/>
        </w:rPr>
        <w:pPrChange w:id="280" w:author="boc" w:date="2024-02-26T11:03:00Z">
          <w:pPr>
            <w:pStyle w:val="Heading1"/>
          </w:pPr>
        </w:pPrChange>
      </w:pPr>
    </w:p>
    <w:p w14:paraId="7C65B04B" w14:textId="642917DE" w:rsidR="000C7D28" w:rsidRDefault="000C7D28">
      <w:pPr>
        <w:rPr>
          <w:ins w:id="281" w:author="boc" w:date="2024-02-26T11:03:00Z"/>
          <w:highlight w:val="yellow"/>
        </w:rPr>
        <w:pPrChange w:id="282" w:author="boc" w:date="2024-02-26T11:03:00Z">
          <w:pPr>
            <w:pStyle w:val="Heading1"/>
          </w:pPr>
        </w:pPrChange>
      </w:pPr>
    </w:p>
    <w:p w14:paraId="17858BC6" w14:textId="794FE286" w:rsidR="000C7D28" w:rsidRDefault="000C7D28">
      <w:pPr>
        <w:rPr>
          <w:ins w:id="283" w:author="boc" w:date="2024-02-26T11:03:00Z"/>
          <w:highlight w:val="yellow"/>
        </w:rPr>
        <w:pPrChange w:id="284" w:author="boc" w:date="2024-02-26T11:03:00Z">
          <w:pPr>
            <w:pStyle w:val="Heading1"/>
          </w:pPr>
        </w:pPrChange>
      </w:pPr>
    </w:p>
    <w:p w14:paraId="08B22658" w14:textId="3575B498" w:rsidR="000C7D28" w:rsidRDefault="000C7D28">
      <w:pPr>
        <w:rPr>
          <w:ins w:id="285" w:author="boc" w:date="2024-02-26T11:03:00Z"/>
          <w:highlight w:val="yellow"/>
        </w:rPr>
        <w:pPrChange w:id="286" w:author="boc" w:date="2024-02-26T11:03:00Z">
          <w:pPr>
            <w:pStyle w:val="Heading1"/>
          </w:pPr>
        </w:pPrChange>
      </w:pPr>
    </w:p>
    <w:p w14:paraId="7F9DEEA7" w14:textId="68D968CA" w:rsidR="000C7D28" w:rsidRDefault="000C7D28">
      <w:pPr>
        <w:rPr>
          <w:ins w:id="287" w:author="boc" w:date="2024-02-26T11:03:00Z"/>
          <w:highlight w:val="yellow"/>
        </w:rPr>
        <w:pPrChange w:id="288" w:author="boc" w:date="2024-02-26T11:03:00Z">
          <w:pPr>
            <w:pStyle w:val="Heading1"/>
          </w:pPr>
        </w:pPrChange>
      </w:pPr>
    </w:p>
    <w:p w14:paraId="42412F77" w14:textId="746BFD7A" w:rsidR="000C7D28" w:rsidRDefault="000C7D28">
      <w:pPr>
        <w:rPr>
          <w:ins w:id="289" w:author="boc" w:date="2024-02-26T11:03:00Z"/>
          <w:highlight w:val="yellow"/>
        </w:rPr>
        <w:pPrChange w:id="290" w:author="boc" w:date="2024-02-26T11:03:00Z">
          <w:pPr>
            <w:pStyle w:val="Heading1"/>
          </w:pPr>
        </w:pPrChange>
      </w:pPr>
    </w:p>
    <w:p w14:paraId="7B760B63" w14:textId="7A9FC80D" w:rsidR="000C7D28" w:rsidRPr="00860E29" w:rsidRDefault="000C7D28">
      <w:pPr>
        <w:rPr>
          <w:ins w:id="291" w:author="boc" w:date="2024-02-26T11:02:00Z"/>
          <w:highlight w:val="yellow"/>
        </w:rPr>
        <w:pPrChange w:id="292" w:author="boc" w:date="2024-02-26T11:03:00Z">
          <w:pPr>
            <w:pStyle w:val="Heading1"/>
          </w:pPr>
        </w:pPrChange>
      </w:pPr>
    </w:p>
    <w:p w14:paraId="4110349B" w14:textId="1A11C629" w:rsidR="004F7F87" w:rsidRPr="004F7F87" w:rsidRDefault="007F3DA6" w:rsidP="00D01447">
      <w:pPr>
        <w:pStyle w:val="Heading1"/>
      </w:pPr>
      <w:del w:id="293" w:author="boc" w:date="2024-02-26T11:13:00Z">
        <w:r w:rsidDel="00CE0017">
          <w:rPr>
            <w:highlight w:val="yellow"/>
          </w:rPr>
          <w:lastRenderedPageBreak/>
          <w:delText>General User</w:delText>
        </w:r>
      </w:del>
      <w:bookmarkStart w:id="294" w:name="_Toc159906744"/>
      <w:ins w:id="295" w:author="boc" w:date="2024-02-26T11:13:00Z">
        <w:r w:rsidR="00CE0017">
          <w:rPr>
            <w:highlight w:val="yellow"/>
          </w:rPr>
          <w:t>Guest</w:t>
        </w:r>
      </w:ins>
      <w:r>
        <w:rPr>
          <w:highlight w:val="yellow"/>
        </w:rPr>
        <w:t xml:space="preserve">: </w:t>
      </w:r>
      <w:r w:rsidR="004F7F87" w:rsidRPr="007F3DA6">
        <w:t>User Registration</w:t>
      </w:r>
      <w:r w:rsidR="004F7F87" w:rsidRPr="004F7F87">
        <w:t xml:space="preserve"> Use Case</w:t>
      </w:r>
      <w:bookmarkEnd w:id="294"/>
    </w:p>
    <w:p w14:paraId="25BEFEAB" w14:textId="77777777" w:rsidR="004F7F87" w:rsidRPr="00B11319" w:rsidRDefault="004F7F87" w:rsidP="004F7F87">
      <w:pPr>
        <w:rPr>
          <w:b/>
          <w:bCs/>
        </w:rPr>
      </w:pPr>
      <w:r w:rsidRPr="00B11319">
        <w:rPr>
          <w:b/>
          <w:bCs/>
        </w:rPr>
        <w:t>Brief Description</w:t>
      </w:r>
    </w:p>
    <w:p w14:paraId="2B3CB03A" w14:textId="77777777" w:rsidR="004F7F87" w:rsidRDefault="004F7F87" w:rsidP="004F7F87">
      <w:r>
        <w:t>In this system all the user must be registered through the user registration function. System administrators has the privilege of admin page and able to update the user role through the admin panel. User registration is not required for system administrators.</w:t>
      </w:r>
    </w:p>
    <w:p w14:paraId="52416D32" w14:textId="77777777" w:rsidR="004F7F87" w:rsidRPr="00B11319" w:rsidRDefault="004F7F87" w:rsidP="004F7F87">
      <w:pPr>
        <w:rPr>
          <w:b/>
          <w:bCs/>
        </w:rPr>
      </w:pPr>
      <w:r w:rsidRPr="00B11319">
        <w:rPr>
          <w:b/>
          <w:bCs/>
        </w:rPr>
        <w:t>Flow of Events</w:t>
      </w:r>
    </w:p>
    <w:p w14:paraId="330705FC" w14:textId="77777777" w:rsidR="004F7F87" w:rsidRDefault="004F7F87" w:rsidP="004F7F87">
      <w:pPr>
        <w:rPr>
          <w:rStyle w:val="ui-provider"/>
          <w:b/>
          <w:bCs/>
        </w:rPr>
      </w:pPr>
      <w:r w:rsidRPr="002B268F">
        <w:rPr>
          <w:rStyle w:val="ui-provider"/>
          <w:b/>
          <w:bCs/>
        </w:rPr>
        <w:t>Basic/Standard Flow of events</w:t>
      </w:r>
    </w:p>
    <w:p w14:paraId="2F7D60D3" w14:textId="77777777" w:rsidR="004F7F87" w:rsidRPr="002B268F" w:rsidRDefault="004F7F87" w:rsidP="004F7F87">
      <w:pPr>
        <w:rPr>
          <w:rStyle w:val="ui-provider"/>
        </w:rPr>
      </w:pPr>
      <w:r w:rsidRPr="002B268F">
        <w:rPr>
          <w:rStyle w:val="ui-provider"/>
        </w:rPr>
        <w:t xml:space="preserve">User registers an account  </w:t>
      </w:r>
    </w:p>
    <w:p w14:paraId="77F8550B" w14:textId="77777777" w:rsidR="004F7F87" w:rsidRDefault="004F7F87" w:rsidP="004F7F87">
      <w:pPr>
        <w:pStyle w:val="ListParagraph"/>
        <w:numPr>
          <w:ilvl w:val="0"/>
          <w:numId w:val="5"/>
        </w:numPr>
      </w:pPr>
      <w:r w:rsidRPr="002B268F">
        <w:t>The use case starts when the user clicks</w:t>
      </w:r>
      <w:del w:id="296" w:author="boc" w:date="2024-02-26T11:23:00Z">
        <w:r w:rsidRPr="002B268F" w:rsidDel="00452841">
          <w:delText xml:space="preserve"> </w:delText>
        </w:r>
      </w:del>
      <w:r w:rsidRPr="002B268F">
        <w:t xml:space="preserve"> the “Sign Up” tab on the navigation bar</w:t>
      </w:r>
      <w:r>
        <w:t>/Login Page</w:t>
      </w:r>
      <w:r w:rsidRPr="002B268F">
        <w:t>.</w:t>
      </w:r>
    </w:p>
    <w:p w14:paraId="0CE37166" w14:textId="77777777" w:rsidR="004F7F87" w:rsidRDefault="004F7F87" w:rsidP="004F7F87">
      <w:pPr>
        <w:pStyle w:val="ListParagraph"/>
        <w:numPr>
          <w:ilvl w:val="0"/>
          <w:numId w:val="5"/>
        </w:numPr>
      </w:pPr>
      <w:r w:rsidRPr="002B268F">
        <w:t xml:space="preserve">The system displays the signup page that allow users to fill in their username/email address, first and last name and their password. </w:t>
      </w:r>
    </w:p>
    <w:p w14:paraId="0C8206D6" w14:textId="77777777" w:rsidR="004F7F87" w:rsidRDefault="004F7F87" w:rsidP="004F7F87">
      <w:pPr>
        <w:pStyle w:val="ListParagraph"/>
        <w:numPr>
          <w:ilvl w:val="0"/>
          <w:numId w:val="5"/>
        </w:numPr>
      </w:pPr>
      <w:r w:rsidRPr="002B268F">
        <w:t xml:space="preserve">The user keys in the details and clicks “Sign Up” button. </w:t>
      </w:r>
    </w:p>
    <w:p w14:paraId="734CFCBB" w14:textId="77777777" w:rsidR="004F7F87" w:rsidRDefault="004F7F87" w:rsidP="004F7F87">
      <w:pPr>
        <w:pStyle w:val="ListParagraph"/>
        <w:numPr>
          <w:ilvl w:val="0"/>
          <w:numId w:val="5"/>
        </w:numPr>
      </w:pPr>
      <w:r w:rsidRPr="002B268F">
        <w:t>The system displays the user’s profile page.</w:t>
      </w:r>
    </w:p>
    <w:p w14:paraId="6B888C97" w14:textId="77777777" w:rsidR="004F7F87" w:rsidRPr="00417D20" w:rsidRDefault="004F7F87" w:rsidP="004F7F87">
      <w:pPr>
        <w:rPr>
          <w:rStyle w:val="ui-provider"/>
          <w:b/>
          <w:bCs/>
        </w:rPr>
      </w:pPr>
      <w:r w:rsidRPr="00417D20">
        <w:rPr>
          <w:rStyle w:val="ui-provider"/>
          <w:b/>
          <w:bCs/>
        </w:rPr>
        <w:t>Alternative (Exception) Flow of events</w:t>
      </w:r>
    </w:p>
    <w:p w14:paraId="70866407" w14:textId="77777777" w:rsidR="004F7F87" w:rsidRDefault="004F7F87" w:rsidP="004F7F87">
      <w:r w:rsidRPr="002B268F">
        <w:t>User tries to register an account with one or more invalid details which including an existing username/email address</w:t>
      </w:r>
    </w:p>
    <w:p w14:paraId="6EB86563" w14:textId="77777777" w:rsidR="004F7F87" w:rsidRDefault="004F7F87" w:rsidP="004F7F87">
      <w:pPr>
        <w:pStyle w:val="ListParagraph"/>
        <w:numPr>
          <w:ilvl w:val="0"/>
          <w:numId w:val="6"/>
        </w:numPr>
      </w:pPr>
      <w:r w:rsidRPr="002B268F">
        <w:t xml:space="preserve">The alternative flow starts after step 3 of the main flow </w:t>
      </w:r>
    </w:p>
    <w:p w14:paraId="3316891E" w14:textId="77777777" w:rsidR="004F7F87" w:rsidRDefault="004F7F87" w:rsidP="004F7F87">
      <w:pPr>
        <w:pStyle w:val="ListParagraph"/>
        <w:numPr>
          <w:ilvl w:val="0"/>
          <w:numId w:val="6"/>
        </w:numPr>
      </w:pPr>
      <w:r w:rsidRPr="002B268F">
        <w:t xml:space="preserve">The system finds one or more invalid details  </w:t>
      </w:r>
    </w:p>
    <w:p w14:paraId="02970B02" w14:textId="77777777" w:rsidR="004F7F87" w:rsidRDefault="004F7F87" w:rsidP="004F7F87">
      <w:pPr>
        <w:pStyle w:val="ListParagraph"/>
        <w:numPr>
          <w:ilvl w:val="0"/>
          <w:numId w:val="6"/>
        </w:numPr>
      </w:pPr>
      <w:r w:rsidRPr="002B268F">
        <w:t xml:space="preserve">The system redisplays the signup page with invalid sign up message </w:t>
      </w:r>
    </w:p>
    <w:p w14:paraId="778E0DA9" w14:textId="77777777" w:rsidR="004F7F87" w:rsidRDefault="004F7F87" w:rsidP="004F7F87">
      <w:pPr>
        <w:pStyle w:val="ListParagraph"/>
        <w:numPr>
          <w:ilvl w:val="0"/>
          <w:numId w:val="6"/>
        </w:numPr>
      </w:pPr>
      <w:r w:rsidRPr="002B268F">
        <w:t xml:space="preserve">The user can re-enter the correct details  </w:t>
      </w:r>
    </w:p>
    <w:p w14:paraId="1FAF069B" w14:textId="77777777" w:rsidR="004F7F87" w:rsidRPr="00B11319" w:rsidRDefault="004F7F87" w:rsidP="004F7F87">
      <w:pPr>
        <w:rPr>
          <w:b/>
          <w:bCs/>
        </w:rPr>
      </w:pPr>
      <w:r w:rsidRPr="00B11319">
        <w:rPr>
          <w:b/>
          <w:bCs/>
        </w:rPr>
        <w:t>Special Conditions</w:t>
      </w:r>
    </w:p>
    <w:p w14:paraId="189D3C9B" w14:textId="77777777" w:rsidR="004F7F87" w:rsidRDefault="004F7F87" w:rsidP="004F7F87">
      <w:pPr>
        <w:rPr>
          <w:b/>
          <w:bCs/>
        </w:rPr>
      </w:pPr>
      <w:r w:rsidRPr="00B11319">
        <w:rPr>
          <w:b/>
          <w:bCs/>
        </w:rPr>
        <w:t>Pre-Condition</w:t>
      </w:r>
    </w:p>
    <w:p w14:paraId="632AC70B" w14:textId="77777777" w:rsidR="004F7F87" w:rsidRDefault="004F7F87" w:rsidP="004F7F87">
      <w:pPr>
        <w:rPr>
          <w:b/>
          <w:bCs/>
        </w:rPr>
      </w:pPr>
      <w:r>
        <w:rPr>
          <w:b/>
          <w:bCs/>
        </w:rPr>
        <w:t>NA</w:t>
      </w:r>
    </w:p>
    <w:p w14:paraId="7B22EECC" w14:textId="77777777" w:rsidR="004F7F87" w:rsidRDefault="004F7F87" w:rsidP="004F7F87">
      <w:pPr>
        <w:rPr>
          <w:b/>
          <w:bCs/>
        </w:rPr>
      </w:pPr>
      <w:r w:rsidRPr="00B11319">
        <w:rPr>
          <w:b/>
          <w:bCs/>
        </w:rPr>
        <w:t>Post Condition</w:t>
      </w:r>
    </w:p>
    <w:p w14:paraId="06300757" w14:textId="31EC743D" w:rsidR="004F7F87" w:rsidRDefault="004F7F87" w:rsidP="004F7F87">
      <w:r w:rsidRPr="00A53195">
        <w:t>The user’s details are stored in the database</w:t>
      </w:r>
      <w:ins w:id="297" w:author="boc" w:date="2024-02-26T11:08:00Z">
        <w:r w:rsidR="002D469E">
          <w:t xml:space="preserve"> – User Table</w:t>
        </w:r>
      </w:ins>
      <w:r w:rsidRPr="00A53195">
        <w:t>.</w:t>
      </w:r>
    </w:p>
    <w:p w14:paraId="04F1888D" w14:textId="77777777" w:rsidR="004F7F87" w:rsidRDefault="004F7F87">
      <w:pPr>
        <w:rPr>
          <w:b/>
          <w:bCs/>
          <w:sz w:val="32"/>
          <w:szCs w:val="32"/>
          <w:highlight w:val="yellow"/>
        </w:rPr>
      </w:pPr>
      <w:r>
        <w:rPr>
          <w:b/>
          <w:bCs/>
          <w:sz w:val="32"/>
          <w:szCs w:val="32"/>
          <w:highlight w:val="yellow"/>
        </w:rPr>
        <w:br w:type="page"/>
      </w:r>
    </w:p>
    <w:p w14:paraId="0675C8BF" w14:textId="75A74AB3" w:rsidR="007F3DA6" w:rsidRDefault="007F3DA6" w:rsidP="00D01447">
      <w:pPr>
        <w:pStyle w:val="Heading1"/>
      </w:pPr>
      <w:del w:id="298" w:author="boc" w:date="2024-02-26T11:13:00Z">
        <w:r w:rsidDel="00CE0017">
          <w:rPr>
            <w:highlight w:val="yellow"/>
          </w:rPr>
          <w:lastRenderedPageBreak/>
          <w:delText>General User</w:delText>
        </w:r>
      </w:del>
      <w:bookmarkStart w:id="299" w:name="_Toc159906745"/>
      <w:ins w:id="300" w:author="boc" w:date="2024-02-26T11:13:00Z">
        <w:r w:rsidR="00CE0017">
          <w:rPr>
            <w:highlight w:val="yellow"/>
          </w:rPr>
          <w:t>Guest</w:t>
        </w:r>
      </w:ins>
      <w:r>
        <w:rPr>
          <w:highlight w:val="yellow"/>
        </w:rPr>
        <w:t xml:space="preserve">: </w:t>
      </w:r>
      <w:r w:rsidRPr="007F3DA6">
        <w:t>User Login Use Case</w:t>
      </w:r>
      <w:bookmarkEnd w:id="299"/>
    </w:p>
    <w:p w14:paraId="6E3E1483" w14:textId="77777777" w:rsidR="007F3DA6" w:rsidRPr="00B11319" w:rsidRDefault="007F3DA6" w:rsidP="007F3DA6">
      <w:pPr>
        <w:rPr>
          <w:b/>
          <w:bCs/>
        </w:rPr>
      </w:pPr>
      <w:r w:rsidRPr="00B11319">
        <w:rPr>
          <w:b/>
          <w:bCs/>
        </w:rPr>
        <w:t>Brief Description</w:t>
      </w:r>
    </w:p>
    <w:p w14:paraId="5EA5D408" w14:textId="7698AA69" w:rsidR="007F3DA6" w:rsidRDefault="007F3DA6" w:rsidP="007F3DA6">
      <w:r>
        <w:t>Registered users may login to their account and perform further actions such as join/quit event (public users) or create/manage event</w:t>
      </w:r>
      <w:ins w:id="301" w:author="boc" w:date="2024-02-26T11:24:00Z">
        <w:r w:rsidR="00452841">
          <w:t xml:space="preserve"> </w:t>
        </w:r>
      </w:ins>
      <w:r>
        <w:t>(</w:t>
      </w:r>
      <w:del w:id="302" w:author="boc" w:date="2024-02-26T11:18:00Z">
        <w:r w:rsidDel="003611A0">
          <w:delText>event admin</w:delText>
        </w:r>
      </w:del>
      <w:ins w:id="303" w:author="boc" w:date="2024-02-26T11:18:00Z">
        <w:r w:rsidR="003611A0">
          <w:t>event owner</w:t>
        </w:r>
      </w:ins>
      <w:r>
        <w:t xml:space="preserve">s). Not applicable to </w:t>
      </w:r>
      <w:del w:id="304" w:author="boc" w:date="2024-02-26T11:18:00Z">
        <w:r w:rsidDel="003611A0">
          <w:delText>event admin</w:delText>
        </w:r>
      </w:del>
      <w:ins w:id="305" w:author="boc" w:date="2024-02-26T11:18:00Z">
        <w:r w:rsidR="003611A0">
          <w:t>event owner</w:t>
        </w:r>
      </w:ins>
      <w:r>
        <w:t>.</w:t>
      </w:r>
    </w:p>
    <w:p w14:paraId="1AC42D38" w14:textId="77777777" w:rsidR="007F3DA6" w:rsidRPr="00B11319" w:rsidRDefault="007F3DA6" w:rsidP="007F3DA6">
      <w:pPr>
        <w:rPr>
          <w:b/>
          <w:bCs/>
        </w:rPr>
      </w:pPr>
      <w:r w:rsidRPr="00B11319">
        <w:rPr>
          <w:b/>
          <w:bCs/>
        </w:rPr>
        <w:t>Flow of Events</w:t>
      </w:r>
    </w:p>
    <w:p w14:paraId="73078FE9" w14:textId="77777777" w:rsidR="007F3DA6" w:rsidRDefault="007F3DA6" w:rsidP="007F3DA6">
      <w:pPr>
        <w:rPr>
          <w:rStyle w:val="ui-provider"/>
          <w:b/>
          <w:bCs/>
        </w:rPr>
      </w:pPr>
      <w:r w:rsidRPr="002B268F">
        <w:rPr>
          <w:rStyle w:val="ui-provider"/>
          <w:b/>
          <w:bCs/>
        </w:rPr>
        <w:t>Basic/Standard Flow of events</w:t>
      </w:r>
    </w:p>
    <w:p w14:paraId="0428E44B" w14:textId="620971E9" w:rsidR="007F3DA6" w:rsidRPr="002B268F" w:rsidRDefault="007F3DA6" w:rsidP="007F3DA6">
      <w:pPr>
        <w:rPr>
          <w:rStyle w:val="ui-provider"/>
        </w:rPr>
      </w:pPr>
      <w:r>
        <w:rPr>
          <w:rStyle w:val="ui-provider"/>
        </w:rPr>
        <w:t>Registered users</w:t>
      </w:r>
      <w:r w:rsidRPr="002B268F">
        <w:rPr>
          <w:rStyle w:val="ui-provider"/>
        </w:rPr>
        <w:t xml:space="preserve"> </w:t>
      </w:r>
      <w:r>
        <w:rPr>
          <w:rStyle w:val="ui-provider"/>
        </w:rPr>
        <w:t>sign in to the</w:t>
      </w:r>
      <w:r w:rsidRPr="002B268F">
        <w:rPr>
          <w:rStyle w:val="ui-provider"/>
        </w:rPr>
        <w:t xml:space="preserve"> account  </w:t>
      </w:r>
    </w:p>
    <w:p w14:paraId="2FCAD475" w14:textId="11AA7210" w:rsidR="007F3DA6" w:rsidRDefault="007F3DA6" w:rsidP="007F3DA6">
      <w:pPr>
        <w:pStyle w:val="ListParagraph"/>
        <w:numPr>
          <w:ilvl w:val="0"/>
          <w:numId w:val="7"/>
        </w:numPr>
      </w:pPr>
      <w:r w:rsidRPr="002B268F">
        <w:t xml:space="preserve">The use case starts when the user clicks </w:t>
      </w:r>
      <w:del w:id="306" w:author="boc" w:date="2024-02-26T11:24:00Z">
        <w:r w:rsidRPr="002B268F" w:rsidDel="00452841">
          <w:delText xml:space="preserve"> </w:delText>
        </w:r>
      </w:del>
      <w:r w:rsidRPr="002B268F">
        <w:t>the “</w:t>
      </w:r>
      <w:r>
        <w:t>Login</w:t>
      </w:r>
      <w:r w:rsidRPr="002B268F">
        <w:t>” tab on the navigation bar.</w:t>
      </w:r>
    </w:p>
    <w:p w14:paraId="134563B9" w14:textId="6CA9DB5C" w:rsidR="007F3DA6" w:rsidRDefault="007F3DA6" w:rsidP="007F3DA6">
      <w:pPr>
        <w:pStyle w:val="ListParagraph"/>
        <w:numPr>
          <w:ilvl w:val="0"/>
          <w:numId w:val="7"/>
        </w:numPr>
      </w:pPr>
      <w:r w:rsidRPr="002B268F">
        <w:t xml:space="preserve">The system displays the </w:t>
      </w:r>
      <w:r>
        <w:t>login</w:t>
      </w:r>
      <w:r w:rsidRPr="002B268F">
        <w:t xml:space="preserve"> page that allow users to fill in their username/email address, first and last name and their password. </w:t>
      </w:r>
    </w:p>
    <w:p w14:paraId="680F742A" w14:textId="6B6215C3" w:rsidR="007F3DA6" w:rsidRDefault="007F3DA6" w:rsidP="007F3DA6">
      <w:pPr>
        <w:pStyle w:val="ListParagraph"/>
        <w:numPr>
          <w:ilvl w:val="0"/>
          <w:numId w:val="7"/>
        </w:numPr>
      </w:pPr>
      <w:r w:rsidRPr="002B268F">
        <w:t>The user keys in the details and clicks “</w:t>
      </w:r>
      <w:r w:rsidR="006917CE">
        <w:t>Login</w:t>
      </w:r>
      <w:r w:rsidRPr="002B268F">
        <w:t xml:space="preserve">” button. </w:t>
      </w:r>
    </w:p>
    <w:p w14:paraId="33E865CC" w14:textId="77777777" w:rsidR="007F3DA6" w:rsidRDefault="007F3DA6" w:rsidP="007F3DA6">
      <w:pPr>
        <w:pStyle w:val="ListParagraph"/>
        <w:numPr>
          <w:ilvl w:val="0"/>
          <w:numId w:val="7"/>
        </w:numPr>
      </w:pPr>
      <w:r w:rsidRPr="002B268F">
        <w:t>The system displays the user’s profile page.</w:t>
      </w:r>
    </w:p>
    <w:p w14:paraId="75960438" w14:textId="77777777" w:rsidR="007F3DA6" w:rsidRPr="00417D20" w:rsidRDefault="007F3DA6" w:rsidP="007F3DA6">
      <w:pPr>
        <w:rPr>
          <w:rStyle w:val="ui-provider"/>
          <w:b/>
          <w:bCs/>
        </w:rPr>
      </w:pPr>
      <w:r w:rsidRPr="00417D20">
        <w:rPr>
          <w:rStyle w:val="ui-provider"/>
          <w:b/>
          <w:bCs/>
        </w:rPr>
        <w:t>Alternative (Exception) Flow of events</w:t>
      </w:r>
    </w:p>
    <w:p w14:paraId="172CD2A1" w14:textId="33F80D4A" w:rsidR="007F3DA6" w:rsidRDefault="007F3DA6" w:rsidP="007F3DA6">
      <w:r w:rsidRPr="002B268F">
        <w:t xml:space="preserve">User tries to </w:t>
      </w:r>
      <w:r w:rsidR="006917CE">
        <w:t>login</w:t>
      </w:r>
      <w:r w:rsidRPr="002B268F">
        <w:t xml:space="preserve"> an account with </w:t>
      </w:r>
      <w:r w:rsidR="006917CE">
        <w:t>unregistered email address/username, or the login details does not match with any account in database:</w:t>
      </w:r>
    </w:p>
    <w:p w14:paraId="2D992EC0" w14:textId="77777777" w:rsidR="007F3DA6" w:rsidRDefault="007F3DA6" w:rsidP="007F3DA6">
      <w:pPr>
        <w:pStyle w:val="ListParagraph"/>
        <w:numPr>
          <w:ilvl w:val="0"/>
          <w:numId w:val="8"/>
        </w:numPr>
      </w:pPr>
      <w:r w:rsidRPr="002B268F">
        <w:t xml:space="preserve">The alternative flow starts after step 3 of the main flow </w:t>
      </w:r>
    </w:p>
    <w:p w14:paraId="68A3416E" w14:textId="37FFB047" w:rsidR="007F3DA6" w:rsidRDefault="007F3DA6" w:rsidP="007F3DA6">
      <w:pPr>
        <w:pStyle w:val="ListParagraph"/>
        <w:numPr>
          <w:ilvl w:val="0"/>
          <w:numId w:val="8"/>
        </w:numPr>
      </w:pPr>
      <w:r w:rsidRPr="002B268F">
        <w:t xml:space="preserve">The system finds </w:t>
      </w:r>
      <w:r w:rsidR="006917CE">
        <w:t>no matching account in database.</w:t>
      </w:r>
      <w:r w:rsidRPr="002B268F">
        <w:t xml:space="preserve">  </w:t>
      </w:r>
    </w:p>
    <w:p w14:paraId="5A121651" w14:textId="007F1853" w:rsidR="007F3DA6" w:rsidRDefault="007F3DA6" w:rsidP="007F3DA6">
      <w:pPr>
        <w:pStyle w:val="ListParagraph"/>
        <w:numPr>
          <w:ilvl w:val="0"/>
          <w:numId w:val="8"/>
        </w:numPr>
      </w:pPr>
      <w:r w:rsidRPr="002B268F">
        <w:t xml:space="preserve">The system redisplays the </w:t>
      </w:r>
      <w:r w:rsidR="006917CE">
        <w:t>login</w:t>
      </w:r>
      <w:r w:rsidRPr="002B268F">
        <w:t xml:space="preserve"> page with </w:t>
      </w:r>
      <w:r w:rsidR="006917CE">
        <w:t>‘account not found’ error</w:t>
      </w:r>
      <w:r w:rsidRPr="002B268F">
        <w:t xml:space="preserve"> message </w:t>
      </w:r>
    </w:p>
    <w:p w14:paraId="02EEF6D9" w14:textId="77777777" w:rsidR="007F3DA6" w:rsidRDefault="007F3DA6" w:rsidP="007F3DA6">
      <w:pPr>
        <w:pStyle w:val="ListParagraph"/>
        <w:numPr>
          <w:ilvl w:val="0"/>
          <w:numId w:val="8"/>
        </w:numPr>
      </w:pPr>
      <w:r w:rsidRPr="002B268F">
        <w:t xml:space="preserve">The user can re-enter the correct details  </w:t>
      </w:r>
    </w:p>
    <w:p w14:paraId="24809902" w14:textId="77777777" w:rsidR="007F3DA6" w:rsidRPr="00B11319" w:rsidRDefault="007F3DA6" w:rsidP="007F3DA6">
      <w:pPr>
        <w:rPr>
          <w:b/>
          <w:bCs/>
        </w:rPr>
      </w:pPr>
      <w:r w:rsidRPr="00B11319">
        <w:rPr>
          <w:b/>
          <w:bCs/>
        </w:rPr>
        <w:t>Special Conditions</w:t>
      </w:r>
    </w:p>
    <w:p w14:paraId="747AA1B7" w14:textId="77777777" w:rsidR="007F3DA6" w:rsidRDefault="007F3DA6" w:rsidP="007F3DA6">
      <w:pPr>
        <w:rPr>
          <w:b/>
          <w:bCs/>
        </w:rPr>
      </w:pPr>
      <w:r w:rsidRPr="00B11319">
        <w:rPr>
          <w:b/>
          <w:bCs/>
        </w:rPr>
        <w:t>Pre-Condition</w:t>
      </w:r>
    </w:p>
    <w:p w14:paraId="42203F39" w14:textId="2DE9D916" w:rsidR="006917CE" w:rsidRPr="006917CE" w:rsidRDefault="006917CE" w:rsidP="007F3DA6">
      <w:r w:rsidRPr="006917CE">
        <w:t>User has their account details registered in the database</w:t>
      </w:r>
      <w:r>
        <w:t xml:space="preserve"> already.</w:t>
      </w:r>
    </w:p>
    <w:p w14:paraId="1F9ADEF8" w14:textId="77777777" w:rsidR="007F3DA6" w:rsidRDefault="007F3DA6" w:rsidP="007F3DA6">
      <w:pPr>
        <w:rPr>
          <w:b/>
          <w:bCs/>
        </w:rPr>
      </w:pPr>
      <w:r>
        <w:rPr>
          <w:b/>
          <w:bCs/>
        </w:rPr>
        <w:t>NA</w:t>
      </w:r>
    </w:p>
    <w:p w14:paraId="303813EA" w14:textId="26D4DB55" w:rsidR="007F3DA6" w:rsidRDefault="007F3DA6" w:rsidP="006917CE">
      <w:r w:rsidRPr="00B11319">
        <w:rPr>
          <w:b/>
          <w:bCs/>
        </w:rPr>
        <w:t>Post Condition</w:t>
      </w:r>
    </w:p>
    <w:p w14:paraId="31D90914" w14:textId="77777777" w:rsidR="007F3DA6" w:rsidRDefault="007F3DA6" w:rsidP="007F3DA6">
      <w:pPr>
        <w:rPr>
          <w:b/>
          <w:bCs/>
          <w:sz w:val="28"/>
          <w:szCs w:val="28"/>
        </w:rPr>
      </w:pPr>
    </w:p>
    <w:p w14:paraId="1BBC4626" w14:textId="77777777" w:rsidR="007F3DA6" w:rsidDel="008C5AFB" w:rsidRDefault="007F3DA6" w:rsidP="007F3DA6">
      <w:pPr>
        <w:rPr>
          <w:del w:id="307" w:author="Yikai Liu" w:date="2024-02-27T06:08:00Z"/>
          <w:b/>
          <w:bCs/>
          <w:sz w:val="28"/>
          <w:szCs w:val="28"/>
        </w:rPr>
      </w:pPr>
      <w:del w:id="308" w:author="Yikai Liu" w:date="2024-02-27T06:08:00Z">
        <w:r w:rsidDel="008C5AFB">
          <w:rPr>
            <w:b/>
            <w:bCs/>
            <w:sz w:val="28"/>
            <w:szCs w:val="28"/>
          </w:rPr>
          <w:br w:type="page"/>
        </w:r>
      </w:del>
    </w:p>
    <w:p w14:paraId="384C779E" w14:textId="77777777" w:rsidR="008C5AFB" w:rsidRDefault="008C5AFB">
      <w:pPr>
        <w:rPr>
          <w:ins w:id="309" w:author="Yikai Liu" w:date="2024-02-27T06:08:00Z"/>
          <w:b/>
          <w:bCs/>
          <w:sz w:val="28"/>
          <w:szCs w:val="28"/>
        </w:rPr>
      </w:pPr>
    </w:p>
    <w:p w14:paraId="698E5E81" w14:textId="77777777" w:rsidR="008C5AFB" w:rsidRDefault="008C5AFB">
      <w:pPr>
        <w:rPr>
          <w:ins w:id="310" w:author="Yikai Liu" w:date="2024-02-27T06:08:00Z"/>
          <w:b/>
          <w:bCs/>
          <w:sz w:val="28"/>
          <w:szCs w:val="28"/>
        </w:rPr>
      </w:pPr>
    </w:p>
    <w:p w14:paraId="35E7E71F" w14:textId="77777777" w:rsidR="008C5AFB" w:rsidRDefault="008C5AFB">
      <w:pPr>
        <w:rPr>
          <w:ins w:id="311" w:author="Yikai Liu" w:date="2024-02-27T06:08:00Z"/>
          <w:b/>
          <w:bCs/>
          <w:sz w:val="28"/>
          <w:szCs w:val="28"/>
        </w:rPr>
      </w:pPr>
    </w:p>
    <w:p w14:paraId="2DD4A908" w14:textId="77777777" w:rsidR="008C5AFB" w:rsidRDefault="008C5AFB">
      <w:pPr>
        <w:rPr>
          <w:ins w:id="312" w:author="Yikai Liu" w:date="2024-02-27T06:08:00Z"/>
          <w:b/>
          <w:bCs/>
          <w:sz w:val="28"/>
          <w:szCs w:val="28"/>
        </w:rPr>
      </w:pPr>
    </w:p>
    <w:p w14:paraId="3EDEF391" w14:textId="77777777" w:rsidR="008C5AFB" w:rsidRDefault="008C5AFB">
      <w:pPr>
        <w:rPr>
          <w:ins w:id="313" w:author="Yikai Liu" w:date="2024-02-27T06:08:00Z"/>
          <w:b/>
          <w:bCs/>
          <w:sz w:val="28"/>
          <w:szCs w:val="28"/>
        </w:rPr>
      </w:pPr>
    </w:p>
    <w:p w14:paraId="36C537F7" w14:textId="77777777" w:rsidR="008C5AFB" w:rsidRDefault="008C5AFB">
      <w:pPr>
        <w:rPr>
          <w:ins w:id="314" w:author="Yikai Liu" w:date="2024-02-27T06:08:00Z"/>
          <w:b/>
          <w:bCs/>
          <w:sz w:val="28"/>
          <w:szCs w:val="28"/>
        </w:rPr>
      </w:pPr>
    </w:p>
    <w:p w14:paraId="25C40ED8" w14:textId="77777777" w:rsidR="008C5AFB" w:rsidRDefault="008C5AFB">
      <w:pPr>
        <w:rPr>
          <w:ins w:id="315" w:author="Yikai Liu" w:date="2024-02-27T06:08:00Z"/>
          <w:b/>
          <w:bCs/>
          <w:sz w:val="28"/>
          <w:szCs w:val="28"/>
        </w:rPr>
      </w:pPr>
    </w:p>
    <w:p w14:paraId="4C761F38" w14:textId="77777777" w:rsidR="008C5AFB" w:rsidRDefault="008C5AFB">
      <w:pPr>
        <w:rPr>
          <w:ins w:id="316" w:author="Yikai Liu" w:date="2024-02-27T06:08:00Z"/>
          <w:b/>
          <w:bCs/>
          <w:sz w:val="28"/>
          <w:szCs w:val="28"/>
        </w:rPr>
      </w:pPr>
    </w:p>
    <w:p w14:paraId="09E314E8" w14:textId="77777777" w:rsidR="008C5AFB" w:rsidRDefault="008C5AFB">
      <w:pPr>
        <w:rPr>
          <w:ins w:id="317" w:author="Yikai Liu" w:date="2024-02-27T06:08:00Z"/>
          <w:b/>
          <w:bCs/>
          <w:sz w:val="28"/>
          <w:szCs w:val="28"/>
        </w:rPr>
      </w:pPr>
    </w:p>
    <w:p w14:paraId="3FCFE23B" w14:textId="77777777" w:rsidR="008C5AFB" w:rsidRDefault="008C5AFB">
      <w:pPr>
        <w:rPr>
          <w:ins w:id="318" w:author="Yikai Liu" w:date="2024-02-27T06:08:00Z"/>
          <w:b/>
          <w:bCs/>
          <w:sz w:val="28"/>
          <w:szCs w:val="28"/>
        </w:rPr>
      </w:pPr>
    </w:p>
    <w:p w14:paraId="0919BBA2" w14:textId="77777777" w:rsidR="007F3DA6" w:rsidRPr="007F3DA6" w:rsidRDefault="007F3DA6" w:rsidP="007F3DA6">
      <w:pPr>
        <w:rPr>
          <w:b/>
          <w:bCs/>
          <w:sz w:val="28"/>
          <w:szCs w:val="28"/>
        </w:rPr>
      </w:pPr>
    </w:p>
    <w:p w14:paraId="1A333765" w14:textId="6910ED04" w:rsidR="006917CE" w:rsidDel="00FE7667" w:rsidRDefault="007F3DA6" w:rsidP="00D01447">
      <w:pPr>
        <w:pStyle w:val="Heading1"/>
        <w:rPr>
          <w:del w:id="319" w:author="Yikai Liu" w:date="2024-02-27T06:10:00Z"/>
        </w:rPr>
      </w:pPr>
      <w:del w:id="320" w:author="Yikai Liu" w:date="2024-02-27T06:10:00Z">
        <w:r w:rsidDel="00FE7667">
          <w:rPr>
            <w:highlight w:val="yellow"/>
          </w:rPr>
          <w:delText>General User</w:delText>
        </w:r>
      </w:del>
      <w:ins w:id="321" w:author="boc" w:date="2024-02-26T11:13:00Z">
        <w:del w:id="322" w:author="Yikai Liu" w:date="2024-02-27T06:10:00Z">
          <w:r w:rsidR="00CE0017" w:rsidDel="00FE7667">
            <w:rPr>
              <w:highlight w:val="yellow"/>
            </w:rPr>
            <w:delText>Guest</w:delText>
          </w:r>
        </w:del>
      </w:ins>
      <w:del w:id="323" w:author="Yikai Liu" w:date="2024-02-27T06:10:00Z">
        <w:r w:rsidDel="00FE7667">
          <w:rPr>
            <w:highlight w:val="yellow"/>
          </w:rPr>
          <w:delText xml:space="preserve">: </w:delText>
        </w:r>
        <w:r w:rsidRPr="007F3DA6" w:rsidDel="00FE7667">
          <w:delText xml:space="preserve">View </w:delText>
        </w:r>
      </w:del>
      <w:ins w:id="324" w:author="boc" w:date="2024-02-26T11:09:00Z">
        <w:del w:id="325" w:author="Yikai Liu" w:date="2024-02-27T06:10:00Z">
          <w:r w:rsidR="00A44BCE" w:rsidDel="00FE7667">
            <w:delText xml:space="preserve">Event </w:delText>
          </w:r>
        </w:del>
      </w:ins>
      <w:del w:id="326" w:author="Yikai Liu" w:date="2024-02-27T06:10:00Z">
        <w:r w:rsidRPr="007F3DA6" w:rsidDel="00FE7667">
          <w:delText>Dashboard Use Case</w:delText>
        </w:r>
      </w:del>
    </w:p>
    <w:p w14:paraId="39E0EC71" w14:textId="43E1AAC6" w:rsidR="006917CE" w:rsidRPr="00B11319" w:rsidDel="00FE7667" w:rsidRDefault="006917CE" w:rsidP="006917CE">
      <w:pPr>
        <w:rPr>
          <w:del w:id="327" w:author="Yikai Liu" w:date="2024-02-27T06:10:00Z"/>
          <w:b/>
          <w:bCs/>
        </w:rPr>
      </w:pPr>
      <w:del w:id="328" w:author="Yikai Liu" w:date="2024-02-27T06:10:00Z">
        <w:r w:rsidRPr="00B11319" w:rsidDel="00FE7667">
          <w:rPr>
            <w:b/>
            <w:bCs/>
          </w:rPr>
          <w:delText>Brief Description</w:delText>
        </w:r>
      </w:del>
    </w:p>
    <w:p w14:paraId="04DB8139" w14:textId="045BF5A4" w:rsidR="006917CE" w:rsidDel="00FE7667" w:rsidRDefault="006917CE" w:rsidP="006917CE">
      <w:pPr>
        <w:rPr>
          <w:del w:id="329" w:author="Yikai Liu" w:date="2024-02-27T06:10:00Z"/>
        </w:rPr>
      </w:pPr>
      <w:del w:id="330" w:author="Yikai Liu" w:date="2024-02-27T06:10:00Z">
        <w:r w:rsidDel="00FE7667">
          <w:delText>All logged in users will be able to view the event dashboard in which they can put filter and search for the event they are looking for.</w:delText>
        </w:r>
      </w:del>
    </w:p>
    <w:p w14:paraId="73F916D6" w14:textId="1BCD8C09" w:rsidR="006917CE" w:rsidRPr="00B11319" w:rsidDel="00FE7667" w:rsidRDefault="006917CE" w:rsidP="006917CE">
      <w:pPr>
        <w:rPr>
          <w:del w:id="331" w:author="Yikai Liu" w:date="2024-02-27T06:10:00Z"/>
          <w:b/>
          <w:bCs/>
        </w:rPr>
      </w:pPr>
      <w:del w:id="332" w:author="Yikai Liu" w:date="2024-02-27T06:10:00Z">
        <w:r w:rsidRPr="00B11319" w:rsidDel="00FE7667">
          <w:rPr>
            <w:b/>
            <w:bCs/>
          </w:rPr>
          <w:delText>Flow of Events</w:delText>
        </w:r>
      </w:del>
    </w:p>
    <w:p w14:paraId="35EDF33F" w14:textId="101ADE6C" w:rsidR="006917CE" w:rsidDel="00FE7667" w:rsidRDefault="006917CE" w:rsidP="006917CE">
      <w:pPr>
        <w:rPr>
          <w:del w:id="333" w:author="Yikai Liu" w:date="2024-02-27T06:10:00Z"/>
          <w:rStyle w:val="ui-provider"/>
          <w:b/>
          <w:bCs/>
        </w:rPr>
      </w:pPr>
      <w:del w:id="334" w:author="Yikai Liu" w:date="2024-02-27T06:10:00Z">
        <w:r w:rsidRPr="002B268F" w:rsidDel="00FE7667">
          <w:rPr>
            <w:rStyle w:val="ui-provider"/>
            <w:b/>
            <w:bCs/>
          </w:rPr>
          <w:delText>Basic/Standard Flow of events</w:delText>
        </w:r>
      </w:del>
    </w:p>
    <w:p w14:paraId="04999A1F" w14:textId="5A618919" w:rsidR="006917CE" w:rsidRPr="002B268F" w:rsidDel="00FE7667" w:rsidRDefault="006917CE" w:rsidP="006917CE">
      <w:pPr>
        <w:rPr>
          <w:del w:id="335" w:author="Yikai Liu" w:date="2024-02-27T06:10:00Z"/>
          <w:rStyle w:val="ui-provider"/>
        </w:rPr>
      </w:pPr>
      <w:del w:id="336" w:author="Yikai Liu" w:date="2024-02-27T06:10:00Z">
        <w:r w:rsidDel="00FE7667">
          <w:rPr>
            <w:rStyle w:val="ui-provider"/>
          </w:rPr>
          <w:delText>View event dashboard</w:delText>
        </w:r>
      </w:del>
    </w:p>
    <w:p w14:paraId="13BA4FC3" w14:textId="1AAE484D" w:rsidR="006917CE" w:rsidDel="00FE7667" w:rsidRDefault="006917CE" w:rsidP="006917CE">
      <w:pPr>
        <w:pStyle w:val="ListParagraph"/>
        <w:numPr>
          <w:ilvl w:val="0"/>
          <w:numId w:val="9"/>
        </w:numPr>
        <w:rPr>
          <w:del w:id="337" w:author="Yikai Liu" w:date="2024-02-27T06:10:00Z"/>
        </w:rPr>
      </w:pPr>
      <w:del w:id="338" w:author="Yikai Liu" w:date="2024-02-27T06:10:00Z">
        <w:r w:rsidDel="00FE7667">
          <w:delText>User clicks on ‘Dashboard’ button on the navigation bar.</w:delText>
        </w:r>
      </w:del>
    </w:p>
    <w:p w14:paraId="6D929DAA" w14:textId="39FDDC7E" w:rsidR="006917CE" w:rsidDel="00FE7667" w:rsidRDefault="006917CE" w:rsidP="006917CE">
      <w:pPr>
        <w:pStyle w:val="ListParagraph"/>
        <w:numPr>
          <w:ilvl w:val="0"/>
          <w:numId w:val="9"/>
        </w:numPr>
        <w:rPr>
          <w:del w:id="339" w:author="Yikai Liu" w:date="2024-02-27T06:10:00Z"/>
        </w:rPr>
      </w:pPr>
      <w:del w:id="340" w:author="Yikai Liu" w:date="2024-02-27T06:10:00Z">
        <w:r w:rsidRPr="002B268F" w:rsidDel="00FE7667">
          <w:delText xml:space="preserve">The system displays </w:delText>
        </w:r>
        <w:r w:rsidDel="00FE7667">
          <w:delText>all events the user enrolled</w:delText>
        </w:r>
        <w:r w:rsidR="00252E20" w:rsidDel="00FE7667">
          <w:delText xml:space="preserve"> and/or managed by the user, with some brief event details.</w:delText>
        </w:r>
        <w:r w:rsidRPr="002B268F" w:rsidDel="00FE7667">
          <w:delText xml:space="preserve"> </w:delText>
        </w:r>
      </w:del>
    </w:p>
    <w:p w14:paraId="2949EF10" w14:textId="411FDB3F" w:rsidR="003C7388" w:rsidDel="00FE7667" w:rsidRDefault="003C7388" w:rsidP="003C7388">
      <w:pPr>
        <w:pStyle w:val="ListParagraph"/>
        <w:numPr>
          <w:ilvl w:val="0"/>
          <w:numId w:val="9"/>
        </w:numPr>
        <w:rPr>
          <w:del w:id="341" w:author="Yikai Liu" w:date="2024-02-27T06:10:00Z"/>
        </w:rPr>
      </w:pPr>
      <w:del w:id="342" w:author="Yikai Liu" w:date="2024-02-27T06:10:00Z">
        <w:r w:rsidDel="00FE7667">
          <w:delText>The user clicks on a certain event title.</w:delText>
        </w:r>
      </w:del>
    </w:p>
    <w:p w14:paraId="2C288382" w14:textId="4A4924C3" w:rsidR="003C7388" w:rsidDel="00FE7667" w:rsidRDefault="003C7388" w:rsidP="003C7388">
      <w:pPr>
        <w:pStyle w:val="ListParagraph"/>
        <w:numPr>
          <w:ilvl w:val="0"/>
          <w:numId w:val="9"/>
        </w:numPr>
        <w:rPr>
          <w:del w:id="343" w:author="Yikai Liu" w:date="2024-02-27T06:10:00Z"/>
        </w:rPr>
      </w:pPr>
      <w:del w:id="344" w:author="Yikai Liu" w:date="2024-02-27T06:10:00Z">
        <w:r w:rsidDel="00FE7667">
          <w:delText>The system displays the event details page. The event detail page will display different content by the user role.</w:delText>
        </w:r>
      </w:del>
    </w:p>
    <w:p w14:paraId="59B5BBB8" w14:textId="69169C1F" w:rsidR="006917CE" w:rsidRPr="00417D20" w:rsidDel="00FE7667" w:rsidRDefault="006917CE" w:rsidP="006917CE">
      <w:pPr>
        <w:rPr>
          <w:del w:id="345" w:author="Yikai Liu" w:date="2024-02-27T06:10:00Z"/>
          <w:rStyle w:val="ui-provider"/>
          <w:b/>
          <w:bCs/>
        </w:rPr>
      </w:pPr>
      <w:del w:id="346" w:author="Yikai Liu" w:date="2024-02-27T06:10:00Z">
        <w:r w:rsidRPr="00417D20" w:rsidDel="00FE7667">
          <w:rPr>
            <w:rStyle w:val="ui-provider"/>
            <w:b/>
            <w:bCs/>
          </w:rPr>
          <w:delText>Alternative (Exception) Flow of events</w:delText>
        </w:r>
      </w:del>
    </w:p>
    <w:p w14:paraId="2BEF74B6" w14:textId="21B0D06E" w:rsidR="006917CE" w:rsidDel="00FE7667" w:rsidRDefault="00252E20" w:rsidP="006917CE">
      <w:pPr>
        <w:rPr>
          <w:del w:id="347" w:author="Yikai Liu" w:date="2024-02-27T06:10:00Z"/>
        </w:rPr>
      </w:pPr>
      <w:del w:id="348" w:author="Yikai Liu" w:date="2024-02-27T06:10:00Z">
        <w:r w:rsidDel="00FE7667">
          <w:delText>If there is no active events joined by the user or managed by the user:</w:delText>
        </w:r>
      </w:del>
    </w:p>
    <w:p w14:paraId="1C5D2F0E" w14:textId="631A7408" w:rsidR="006917CE" w:rsidDel="00FE7667" w:rsidRDefault="006917CE" w:rsidP="006917CE">
      <w:pPr>
        <w:pStyle w:val="ListParagraph"/>
        <w:numPr>
          <w:ilvl w:val="0"/>
          <w:numId w:val="10"/>
        </w:numPr>
        <w:rPr>
          <w:del w:id="349" w:author="Yikai Liu" w:date="2024-02-27T06:10:00Z"/>
        </w:rPr>
      </w:pPr>
      <w:del w:id="350" w:author="Yikai Liu" w:date="2024-02-27T06:10:00Z">
        <w:r w:rsidRPr="002B268F" w:rsidDel="00FE7667">
          <w:delText xml:space="preserve">The alternative flow starts after step </w:delText>
        </w:r>
        <w:r w:rsidR="00252E20" w:rsidDel="00FE7667">
          <w:delText>1</w:delText>
        </w:r>
        <w:r w:rsidRPr="002B268F" w:rsidDel="00FE7667">
          <w:delText xml:space="preserve"> of the main flow </w:delText>
        </w:r>
      </w:del>
    </w:p>
    <w:p w14:paraId="5D135E3A" w14:textId="31419F16" w:rsidR="00252E20" w:rsidDel="00FE7667" w:rsidRDefault="006917CE" w:rsidP="006917CE">
      <w:pPr>
        <w:pStyle w:val="ListParagraph"/>
        <w:numPr>
          <w:ilvl w:val="0"/>
          <w:numId w:val="10"/>
        </w:numPr>
        <w:rPr>
          <w:del w:id="351" w:author="Yikai Liu" w:date="2024-02-27T06:10:00Z"/>
        </w:rPr>
      </w:pPr>
      <w:del w:id="352" w:author="Yikai Liu" w:date="2024-02-27T06:10:00Z">
        <w:r w:rsidRPr="002B268F" w:rsidDel="00FE7667">
          <w:delText xml:space="preserve">The system </w:delText>
        </w:r>
        <w:r w:rsidR="00252E20" w:rsidDel="00FE7667">
          <w:delText xml:space="preserve">shows ‘you have no active events’ with hyperlinks to </w:delText>
        </w:r>
      </w:del>
    </w:p>
    <w:p w14:paraId="3DE2E3C2" w14:textId="34701639" w:rsidR="006917CE" w:rsidDel="00FE7667" w:rsidRDefault="00252E20" w:rsidP="00252E20">
      <w:pPr>
        <w:pStyle w:val="ListParagraph"/>
        <w:numPr>
          <w:ilvl w:val="1"/>
          <w:numId w:val="10"/>
        </w:numPr>
        <w:rPr>
          <w:del w:id="353" w:author="Yikai Liu" w:date="2024-02-27T06:10:00Z"/>
        </w:rPr>
      </w:pPr>
      <w:del w:id="354" w:author="Yikai Liu" w:date="2024-02-27T06:10:00Z">
        <w:r w:rsidDel="00FE7667">
          <w:delText>the ‘view all events’ page</w:delText>
        </w:r>
        <w:r w:rsidR="006917CE" w:rsidRPr="002B268F" w:rsidDel="00FE7667">
          <w:delText xml:space="preserve">  </w:delText>
        </w:r>
      </w:del>
    </w:p>
    <w:p w14:paraId="08D83C6A" w14:textId="75DCC69B" w:rsidR="00252E20" w:rsidDel="00FE7667" w:rsidRDefault="00252E20" w:rsidP="00252E20">
      <w:pPr>
        <w:pStyle w:val="ListParagraph"/>
        <w:numPr>
          <w:ilvl w:val="1"/>
          <w:numId w:val="10"/>
        </w:numPr>
        <w:rPr>
          <w:del w:id="355" w:author="Yikai Liu" w:date="2024-02-27T06:10:00Z"/>
        </w:rPr>
      </w:pPr>
      <w:del w:id="356" w:author="Yikai Liu" w:date="2024-02-27T06:10:00Z">
        <w:r w:rsidDel="00FE7667">
          <w:delText>the ‘become an event admin</w:delText>
        </w:r>
      </w:del>
      <w:ins w:id="357" w:author="boc" w:date="2024-02-26T11:18:00Z">
        <w:del w:id="358" w:author="Yikai Liu" w:date="2024-02-27T06:10:00Z">
          <w:r w:rsidR="003611A0" w:rsidDel="00FE7667">
            <w:delText>event owner</w:delText>
          </w:r>
        </w:del>
      </w:ins>
      <w:del w:id="359" w:author="Yikai Liu" w:date="2024-02-27T06:10:00Z">
        <w:r w:rsidDel="00FE7667">
          <w:delText>’ page</w:delText>
        </w:r>
      </w:del>
    </w:p>
    <w:p w14:paraId="06A5A4C5" w14:textId="18403460" w:rsidR="006917CE" w:rsidRPr="00B11319" w:rsidDel="00FE7667" w:rsidRDefault="006917CE" w:rsidP="006917CE">
      <w:pPr>
        <w:rPr>
          <w:del w:id="360" w:author="Yikai Liu" w:date="2024-02-27T06:10:00Z"/>
          <w:b/>
          <w:bCs/>
        </w:rPr>
      </w:pPr>
      <w:del w:id="361" w:author="Yikai Liu" w:date="2024-02-27T06:10:00Z">
        <w:r w:rsidRPr="00B11319" w:rsidDel="00FE7667">
          <w:rPr>
            <w:b/>
            <w:bCs/>
          </w:rPr>
          <w:delText>Special Conditions</w:delText>
        </w:r>
      </w:del>
    </w:p>
    <w:p w14:paraId="1BAEDFED" w14:textId="367DBACF" w:rsidR="006917CE" w:rsidDel="00FE7667" w:rsidRDefault="006917CE" w:rsidP="006917CE">
      <w:pPr>
        <w:rPr>
          <w:del w:id="362" w:author="Yikai Liu" w:date="2024-02-27T06:10:00Z"/>
          <w:b/>
          <w:bCs/>
        </w:rPr>
      </w:pPr>
      <w:del w:id="363" w:author="Yikai Liu" w:date="2024-02-27T06:10:00Z">
        <w:r w:rsidRPr="00B11319" w:rsidDel="00FE7667">
          <w:rPr>
            <w:b/>
            <w:bCs/>
          </w:rPr>
          <w:delText>Pre-Condition</w:delText>
        </w:r>
      </w:del>
    </w:p>
    <w:p w14:paraId="1ED15015" w14:textId="0C9A7EEF" w:rsidR="006917CE" w:rsidRPr="006917CE" w:rsidDel="00FE7667" w:rsidRDefault="006917CE" w:rsidP="006917CE">
      <w:pPr>
        <w:rPr>
          <w:del w:id="364" w:author="Yikai Liu" w:date="2024-02-27T06:10:00Z"/>
        </w:rPr>
      </w:pPr>
      <w:del w:id="365" w:author="Yikai Liu" w:date="2024-02-27T06:10:00Z">
        <w:r w:rsidRPr="006917CE" w:rsidDel="00FE7667">
          <w:delText xml:space="preserve">User has </w:delText>
        </w:r>
        <w:r w:rsidR="00252E20" w:rsidDel="00FE7667">
          <w:delText>logged in to their account</w:delText>
        </w:r>
      </w:del>
    </w:p>
    <w:p w14:paraId="5EF9E5F5" w14:textId="28D0B90C" w:rsidR="006917CE" w:rsidDel="00FE7667" w:rsidRDefault="006917CE" w:rsidP="006917CE">
      <w:pPr>
        <w:rPr>
          <w:del w:id="366" w:author="Yikai Liu" w:date="2024-02-27T06:10:00Z"/>
          <w:b/>
          <w:bCs/>
        </w:rPr>
      </w:pPr>
      <w:del w:id="367" w:author="Yikai Liu" w:date="2024-02-27T06:10:00Z">
        <w:r w:rsidDel="00FE7667">
          <w:rPr>
            <w:b/>
            <w:bCs/>
          </w:rPr>
          <w:delText>NA</w:delText>
        </w:r>
      </w:del>
    </w:p>
    <w:p w14:paraId="33F7C7EA" w14:textId="4522807D" w:rsidR="006917CE" w:rsidDel="00FE7667" w:rsidRDefault="006917CE" w:rsidP="006917CE">
      <w:pPr>
        <w:rPr>
          <w:del w:id="368" w:author="Yikai Liu" w:date="2024-02-27T06:10:00Z"/>
        </w:rPr>
      </w:pPr>
      <w:del w:id="369" w:author="Yikai Liu" w:date="2024-02-27T06:10:00Z">
        <w:r w:rsidRPr="00B11319" w:rsidDel="00FE7667">
          <w:rPr>
            <w:b/>
            <w:bCs/>
          </w:rPr>
          <w:delText>Post Condition</w:delText>
        </w:r>
      </w:del>
    </w:p>
    <w:p w14:paraId="011E7F2A" w14:textId="77777777" w:rsidR="007F3DA6" w:rsidRDefault="007F3DA6">
      <w:pPr>
        <w:rPr>
          <w:b/>
          <w:bCs/>
          <w:sz w:val="28"/>
          <w:szCs w:val="28"/>
          <w:highlight w:val="yellow"/>
        </w:rPr>
      </w:pPr>
      <w:r>
        <w:rPr>
          <w:b/>
          <w:bCs/>
          <w:sz w:val="28"/>
          <w:szCs w:val="28"/>
          <w:highlight w:val="yellow"/>
        </w:rPr>
        <w:br w:type="page"/>
      </w:r>
    </w:p>
    <w:p w14:paraId="4A4F0E98" w14:textId="3DD8BA98" w:rsidR="00252E20" w:rsidRDefault="00252E20" w:rsidP="00D01447">
      <w:pPr>
        <w:pStyle w:val="Heading1"/>
      </w:pPr>
      <w:del w:id="370" w:author="boc" w:date="2024-02-26T11:13:00Z">
        <w:r w:rsidDel="00CE0017">
          <w:rPr>
            <w:highlight w:val="yellow"/>
          </w:rPr>
          <w:lastRenderedPageBreak/>
          <w:delText>General User</w:delText>
        </w:r>
      </w:del>
      <w:bookmarkStart w:id="371" w:name="_Toc159906746"/>
      <w:ins w:id="372" w:author="boc" w:date="2024-02-26T11:13:00Z">
        <w:r w:rsidR="00CE0017">
          <w:rPr>
            <w:highlight w:val="yellow"/>
          </w:rPr>
          <w:t>Guest</w:t>
        </w:r>
      </w:ins>
      <w:r>
        <w:rPr>
          <w:highlight w:val="yellow"/>
        </w:rPr>
        <w:t xml:space="preserve">: </w:t>
      </w:r>
      <w:r>
        <w:t>Browse</w:t>
      </w:r>
      <w:r w:rsidRPr="007F3DA6">
        <w:t xml:space="preserve"> </w:t>
      </w:r>
      <w:r>
        <w:rPr>
          <w:lang w:eastAsia="zh-CN"/>
        </w:rPr>
        <w:t>Events</w:t>
      </w:r>
      <w:r w:rsidRPr="007F3DA6">
        <w:t xml:space="preserve"> Use Case</w:t>
      </w:r>
      <w:bookmarkEnd w:id="371"/>
    </w:p>
    <w:p w14:paraId="55EFA9A5" w14:textId="77777777" w:rsidR="00252E20" w:rsidRPr="00B11319" w:rsidRDefault="00252E20" w:rsidP="00252E20">
      <w:pPr>
        <w:rPr>
          <w:b/>
          <w:bCs/>
        </w:rPr>
      </w:pPr>
      <w:r w:rsidRPr="00B11319">
        <w:rPr>
          <w:b/>
          <w:bCs/>
        </w:rPr>
        <w:t>Brief Description</w:t>
      </w:r>
    </w:p>
    <w:p w14:paraId="664C0345" w14:textId="54F8C5C9" w:rsidR="00252E20" w:rsidRDefault="00252E20" w:rsidP="00252E20">
      <w:r>
        <w:t>The user can view all events currently active in the system, apply filters to search for events they are interested in, and view the event details by clicking into the event.</w:t>
      </w:r>
    </w:p>
    <w:p w14:paraId="0D26503A" w14:textId="77777777" w:rsidR="00252E20" w:rsidRPr="00B11319" w:rsidRDefault="00252E20" w:rsidP="00252E20">
      <w:pPr>
        <w:rPr>
          <w:b/>
          <w:bCs/>
        </w:rPr>
      </w:pPr>
      <w:r w:rsidRPr="00B11319">
        <w:rPr>
          <w:b/>
          <w:bCs/>
        </w:rPr>
        <w:t>Flow of Events</w:t>
      </w:r>
    </w:p>
    <w:p w14:paraId="11E0729A" w14:textId="77777777" w:rsidR="00252E20" w:rsidRDefault="00252E20" w:rsidP="00252E20">
      <w:pPr>
        <w:rPr>
          <w:rStyle w:val="ui-provider"/>
          <w:b/>
          <w:bCs/>
        </w:rPr>
      </w:pPr>
      <w:r w:rsidRPr="002B268F">
        <w:rPr>
          <w:rStyle w:val="ui-provider"/>
          <w:b/>
          <w:bCs/>
        </w:rPr>
        <w:t>Basic/Standard Flow of events</w:t>
      </w:r>
    </w:p>
    <w:p w14:paraId="6A9933E4" w14:textId="18240818" w:rsidR="00252E20" w:rsidRPr="002B268F" w:rsidRDefault="00252E20" w:rsidP="00252E20">
      <w:pPr>
        <w:rPr>
          <w:rStyle w:val="ui-provider"/>
        </w:rPr>
      </w:pPr>
      <w:r>
        <w:rPr>
          <w:rStyle w:val="ui-provider"/>
        </w:rPr>
        <w:t xml:space="preserve">Browse events </w:t>
      </w:r>
    </w:p>
    <w:p w14:paraId="1268A9A4" w14:textId="59A4EC01" w:rsidR="00252E20" w:rsidRDefault="00252E20" w:rsidP="00252E20">
      <w:pPr>
        <w:pStyle w:val="ListParagraph"/>
        <w:numPr>
          <w:ilvl w:val="0"/>
          <w:numId w:val="11"/>
        </w:numPr>
      </w:pPr>
      <w:r>
        <w:t>User clicks on ‘Events’ button on the navigation bar or from the dashboard hyperlink.</w:t>
      </w:r>
    </w:p>
    <w:p w14:paraId="5440BD10" w14:textId="0C9F2737" w:rsidR="00252E20" w:rsidRDefault="00252E20" w:rsidP="00252E20">
      <w:pPr>
        <w:pStyle w:val="ListParagraph"/>
        <w:numPr>
          <w:ilvl w:val="0"/>
          <w:numId w:val="11"/>
        </w:numPr>
      </w:pPr>
      <w:r w:rsidRPr="002B268F">
        <w:t xml:space="preserve">The system displays </w:t>
      </w:r>
      <w:r>
        <w:t>all events currently active in the system.</w:t>
      </w:r>
      <w:r w:rsidRPr="002B268F">
        <w:t xml:space="preserve"> </w:t>
      </w:r>
    </w:p>
    <w:p w14:paraId="0D8E79B5" w14:textId="3FCEE7B7" w:rsidR="00252E20" w:rsidRDefault="00252E20" w:rsidP="00252E20">
      <w:pPr>
        <w:pStyle w:val="ListParagraph"/>
        <w:numPr>
          <w:ilvl w:val="0"/>
          <w:numId w:val="11"/>
        </w:numPr>
      </w:pPr>
      <w:r>
        <w:t xml:space="preserve">The user </w:t>
      </w:r>
      <w:del w:id="373" w:author="boc" w:date="2024-02-26T12:10:00Z">
        <w:r w:rsidDel="00A84CF0">
          <w:delText>apply</w:delText>
        </w:r>
        <w:r w:rsidR="003C7388" w:rsidDel="00A84CF0">
          <w:delText>s</w:delText>
        </w:r>
      </w:del>
      <w:ins w:id="374" w:author="boc" w:date="2024-02-26T12:10:00Z">
        <w:r w:rsidR="00A84CF0">
          <w:t>applies</w:t>
        </w:r>
      </w:ins>
      <w:r>
        <w:t xml:space="preserve"> filters by clicking on the ‘filter’ sub button.</w:t>
      </w:r>
    </w:p>
    <w:p w14:paraId="3DC1E358" w14:textId="1203F1F8" w:rsidR="00252E20" w:rsidRDefault="00252E20" w:rsidP="00252E20">
      <w:pPr>
        <w:pStyle w:val="ListParagraph"/>
        <w:numPr>
          <w:ilvl w:val="0"/>
          <w:numId w:val="11"/>
        </w:numPr>
      </w:pPr>
      <w:r>
        <w:t>The system displays available filters that user can choose from (e.g. location, time, availability)</w:t>
      </w:r>
    </w:p>
    <w:p w14:paraId="3FC2B855" w14:textId="6E57A06E" w:rsidR="00252E20" w:rsidRDefault="00252E20" w:rsidP="00252E20">
      <w:pPr>
        <w:pStyle w:val="ListParagraph"/>
        <w:numPr>
          <w:ilvl w:val="0"/>
          <w:numId w:val="11"/>
        </w:numPr>
      </w:pPr>
      <w:r>
        <w:t>The user add</w:t>
      </w:r>
      <w:r w:rsidR="003C7388">
        <w:t>s</w:t>
      </w:r>
      <w:r>
        <w:t xml:space="preserve"> in filter details from the page</w:t>
      </w:r>
    </w:p>
    <w:p w14:paraId="38DDBB5B" w14:textId="2CD32FFC" w:rsidR="00252E20" w:rsidRDefault="00252E20" w:rsidP="00252E20">
      <w:pPr>
        <w:pStyle w:val="ListParagraph"/>
        <w:numPr>
          <w:ilvl w:val="0"/>
          <w:numId w:val="11"/>
        </w:numPr>
      </w:pPr>
      <w:r>
        <w:t>The system displayed filtered results.</w:t>
      </w:r>
    </w:p>
    <w:p w14:paraId="29B1D5C5" w14:textId="666C9331" w:rsidR="00252E20" w:rsidRDefault="00252E20" w:rsidP="00252E20">
      <w:pPr>
        <w:pStyle w:val="ListParagraph"/>
        <w:numPr>
          <w:ilvl w:val="0"/>
          <w:numId w:val="11"/>
        </w:numPr>
      </w:pPr>
      <w:r>
        <w:t>The user click</w:t>
      </w:r>
      <w:r w:rsidR="003C7388">
        <w:t>s</w:t>
      </w:r>
      <w:r>
        <w:t xml:space="preserve"> on a certain event title.</w:t>
      </w:r>
    </w:p>
    <w:p w14:paraId="38C2F11D" w14:textId="4FFBDFB6" w:rsidR="00252E20" w:rsidRDefault="00252E20" w:rsidP="00252E20">
      <w:pPr>
        <w:pStyle w:val="ListParagraph"/>
        <w:numPr>
          <w:ilvl w:val="0"/>
          <w:numId w:val="11"/>
        </w:numPr>
      </w:pPr>
      <w:r>
        <w:t>The system displays the event details page.</w:t>
      </w:r>
      <w:r w:rsidR="00D46B15">
        <w:t xml:space="preserve"> The event detail page will display different content by the user role.</w:t>
      </w:r>
    </w:p>
    <w:p w14:paraId="52A1E966" w14:textId="77777777" w:rsidR="00252E20" w:rsidRPr="00417D20" w:rsidRDefault="00252E20" w:rsidP="00252E20">
      <w:pPr>
        <w:rPr>
          <w:rStyle w:val="ui-provider"/>
          <w:b/>
          <w:bCs/>
        </w:rPr>
      </w:pPr>
      <w:r w:rsidRPr="00417D20">
        <w:rPr>
          <w:rStyle w:val="ui-provider"/>
          <w:b/>
          <w:bCs/>
        </w:rPr>
        <w:t>Alternative (Exception) Flow of events</w:t>
      </w:r>
    </w:p>
    <w:p w14:paraId="2883DF0C" w14:textId="3720A747" w:rsidR="00252E20" w:rsidRDefault="00252E20" w:rsidP="00252E20">
      <w:r>
        <w:t xml:space="preserve">If there is no active events </w:t>
      </w:r>
      <w:r w:rsidR="00D46B15">
        <w:t>that matches the user’s filter:</w:t>
      </w:r>
    </w:p>
    <w:p w14:paraId="6610A5E6" w14:textId="68248ED2" w:rsidR="00252E20" w:rsidRDefault="00252E20" w:rsidP="00D46B15">
      <w:pPr>
        <w:pStyle w:val="ListParagraph"/>
        <w:numPr>
          <w:ilvl w:val="0"/>
          <w:numId w:val="12"/>
        </w:numPr>
      </w:pPr>
      <w:r w:rsidRPr="002B268F">
        <w:t xml:space="preserve">The alternative flow starts after step </w:t>
      </w:r>
      <w:r w:rsidR="00D46B15">
        <w:t>4</w:t>
      </w:r>
      <w:r w:rsidRPr="002B268F">
        <w:t xml:space="preserve"> of the main flow </w:t>
      </w:r>
    </w:p>
    <w:p w14:paraId="27B960E4" w14:textId="490781FF" w:rsidR="00252E20" w:rsidRDefault="00252E20" w:rsidP="00D46B15">
      <w:pPr>
        <w:pStyle w:val="ListParagraph"/>
        <w:numPr>
          <w:ilvl w:val="0"/>
          <w:numId w:val="12"/>
        </w:numPr>
      </w:pPr>
      <w:r w:rsidRPr="002B268F">
        <w:t xml:space="preserve">The system </w:t>
      </w:r>
      <w:r>
        <w:t xml:space="preserve">shows </w:t>
      </w:r>
      <w:r w:rsidR="00D46B15">
        <w:t>‘no event found, try a different filter’ error message</w:t>
      </w:r>
      <w:r>
        <w:t xml:space="preserve"> </w:t>
      </w:r>
    </w:p>
    <w:p w14:paraId="3707AA72" w14:textId="12F4941B" w:rsidR="00D46B15" w:rsidRDefault="00D46B15" w:rsidP="00D46B15">
      <w:r>
        <w:t>If the user is a community member who have not joined in this event or the user has not logged in.</w:t>
      </w:r>
    </w:p>
    <w:p w14:paraId="3C22B12E" w14:textId="6564EA22" w:rsidR="00D46B15" w:rsidRDefault="00D46B15" w:rsidP="00D46B15">
      <w:pPr>
        <w:pStyle w:val="ListParagraph"/>
        <w:numPr>
          <w:ilvl w:val="0"/>
          <w:numId w:val="13"/>
        </w:numPr>
      </w:pPr>
      <w:r w:rsidRPr="002B268F">
        <w:t xml:space="preserve">The alternative flow starts </w:t>
      </w:r>
      <w:r>
        <w:t>at</w:t>
      </w:r>
      <w:r w:rsidRPr="002B268F">
        <w:t xml:space="preserve"> step </w:t>
      </w:r>
      <w:r>
        <w:t>8</w:t>
      </w:r>
      <w:r w:rsidRPr="002B268F">
        <w:t xml:space="preserve"> of the main flow </w:t>
      </w:r>
    </w:p>
    <w:p w14:paraId="19F3FC6B" w14:textId="0D7FD600" w:rsidR="00D46B15" w:rsidRDefault="00D46B15" w:rsidP="00D46B15">
      <w:pPr>
        <w:pStyle w:val="ListParagraph"/>
        <w:numPr>
          <w:ilvl w:val="0"/>
          <w:numId w:val="13"/>
        </w:numPr>
      </w:pPr>
      <w:r w:rsidRPr="002B268F">
        <w:t xml:space="preserve">The system </w:t>
      </w:r>
      <w:r>
        <w:t xml:space="preserve">shows button ‘join the event’ </w:t>
      </w:r>
    </w:p>
    <w:p w14:paraId="5487FDEF" w14:textId="0E16E10E" w:rsidR="00D46B15" w:rsidRDefault="00D46B15" w:rsidP="00D46B15">
      <w:r>
        <w:t>If the user is a community member who have joined in this event.</w:t>
      </w:r>
    </w:p>
    <w:p w14:paraId="00258C2D" w14:textId="77777777" w:rsidR="00D46B15" w:rsidRDefault="00D46B15" w:rsidP="00D46B15">
      <w:pPr>
        <w:pStyle w:val="ListParagraph"/>
        <w:numPr>
          <w:ilvl w:val="0"/>
          <w:numId w:val="14"/>
        </w:numPr>
      </w:pPr>
      <w:r w:rsidRPr="002B268F">
        <w:t xml:space="preserve">The alternative flow starts </w:t>
      </w:r>
      <w:r>
        <w:t>at</w:t>
      </w:r>
      <w:r w:rsidRPr="002B268F">
        <w:t xml:space="preserve"> step </w:t>
      </w:r>
      <w:r>
        <w:t>8</w:t>
      </w:r>
      <w:r w:rsidRPr="002B268F">
        <w:t xml:space="preserve"> of the main flow </w:t>
      </w:r>
    </w:p>
    <w:p w14:paraId="3B7F3F5D" w14:textId="39E11F9D" w:rsidR="00D46B15" w:rsidRDefault="00D46B15" w:rsidP="00D46B15">
      <w:pPr>
        <w:pStyle w:val="ListParagraph"/>
        <w:numPr>
          <w:ilvl w:val="0"/>
          <w:numId w:val="14"/>
        </w:numPr>
      </w:pPr>
      <w:r w:rsidRPr="002B268F">
        <w:t xml:space="preserve">The system </w:t>
      </w:r>
      <w:r>
        <w:t xml:space="preserve">shows button ‘quit the event’ </w:t>
      </w:r>
    </w:p>
    <w:p w14:paraId="0005B446" w14:textId="4B0F59C1" w:rsidR="00D46B15" w:rsidRDefault="00D46B15" w:rsidP="00D46B15">
      <w:r>
        <w:t>If the user is the admin of this event.</w:t>
      </w:r>
    </w:p>
    <w:p w14:paraId="75E19F51" w14:textId="77777777" w:rsidR="00D46B15" w:rsidRDefault="00D46B15" w:rsidP="00D46B15">
      <w:pPr>
        <w:pStyle w:val="ListParagraph"/>
        <w:numPr>
          <w:ilvl w:val="0"/>
          <w:numId w:val="15"/>
        </w:numPr>
      </w:pPr>
      <w:r w:rsidRPr="002B268F">
        <w:t xml:space="preserve">The alternative flow starts </w:t>
      </w:r>
      <w:r>
        <w:t>at</w:t>
      </w:r>
      <w:r w:rsidRPr="002B268F">
        <w:t xml:space="preserve"> step </w:t>
      </w:r>
      <w:r>
        <w:t>8</w:t>
      </w:r>
      <w:r w:rsidRPr="002B268F">
        <w:t xml:space="preserve"> of the main flow </w:t>
      </w:r>
    </w:p>
    <w:p w14:paraId="6BA9E7FA" w14:textId="247B9792" w:rsidR="00D46B15" w:rsidRDefault="00D46B15" w:rsidP="00D46B15">
      <w:pPr>
        <w:pStyle w:val="ListParagraph"/>
        <w:numPr>
          <w:ilvl w:val="0"/>
          <w:numId w:val="15"/>
        </w:numPr>
      </w:pPr>
      <w:r w:rsidRPr="002B268F">
        <w:t xml:space="preserve">The system </w:t>
      </w:r>
      <w:r>
        <w:t>shows button ‘delete the event’ , ‘update the event’, ‘view participants’</w:t>
      </w:r>
    </w:p>
    <w:p w14:paraId="6FA667B9" w14:textId="40274C05" w:rsidR="00D46B15" w:rsidRDefault="00D46B15" w:rsidP="00D46B15"/>
    <w:p w14:paraId="0C3CF21A" w14:textId="77777777" w:rsidR="00252E20" w:rsidRPr="00B11319" w:rsidRDefault="00252E20" w:rsidP="00252E20">
      <w:pPr>
        <w:rPr>
          <w:b/>
          <w:bCs/>
        </w:rPr>
      </w:pPr>
      <w:r w:rsidRPr="00B11319">
        <w:rPr>
          <w:b/>
          <w:bCs/>
        </w:rPr>
        <w:t>Special Conditions</w:t>
      </w:r>
    </w:p>
    <w:p w14:paraId="3510385D" w14:textId="77777777" w:rsidR="00252E20" w:rsidRDefault="00252E20">
      <w:pPr>
        <w:rPr>
          <w:b/>
          <w:bCs/>
          <w:sz w:val="28"/>
          <w:szCs w:val="28"/>
          <w:highlight w:val="yellow"/>
        </w:rPr>
      </w:pPr>
      <w:r>
        <w:rPr>
          <w:b/>
          <w:bCs/>
          <w:sz w:val="28"/>
          <w:szCs w:val="28"/>
          <w:highlight w:val="yellow"/>
        </w:rPr>
        <w:br w:type="page"/>
      </w:r>
    </w:p>
    <w:p w14:paraId="30CEADE6" w14:textId="12A7B97A" w:rsidR="00D46B15" w:rsidRPr="004F7F87" w:rsidRDefault="00D46B15" w:rsidP="00D01447">
      <w:pPr>
        <w:pStyle w:val="Heading1"/>
      </w:pPr>
      <w:bookmarkStart w:id="375" w:name="_Toc159906747"/>
      <w:r>
        <w:rPr>
          <w:highlight w:val="yellow"/>
        </w:rPr>
        <w:lastRenderedPageBreak/>
        <w:t xml:space="preserve">Community </w:t>
      </w:r>
      <w:del w:id="376" w:author="boc" w:date="2024-02-26T11:12:00Z">
        <w:r w:rsidDel="00A44BCE">
          <w:rPr>
            <w:highlight w:val="yellow"/>
          </w:rPr>
          <w:delText>User</w:delText>
        </w:r>
      </w:del>
      <w:ins w:id="377" w:author="boc" w:date="2024-02-26T11:20:00Z">
        <w:r w:rsidR="00FE7E32">
          <w:rPr>
            <w:highlight w:val="yellow"/>
          </w:rPr>
          <w:t>m</w:t>
        </w:r>
      </w:ins>
      <w:ins w:id="378" w:author="boc" w:date="2024-02-26T11:12:00Z">
        <w:r w:rsidR="00A44BCE">
          <w:rPr>
            <w:highlight w:val="yellow"/>
          </w:rPr>
          <w:t>ember</w:t>
        </w:r>
      </w:ins>
      <w:r>
        <w:rPr>
          <w:highlight w:val="yellow"/>
        </w:rPr>
        <w:t xml:space="preserve">: </w:t>
      </w:r>
      <w:r>
        <w:t>Join</w:t>
      </w:r>
      <w:r w:rsidRPr="00D46B15">
        <w:t xml:space="preserve"> Event</w:t>
      </w:r>
      <w:r w:rsidRPr="004F7F87">
        <w:t xml:space="preserve"> Use Case</w:t>
      </w:r>
      <w:bookmarkEnd w:id="375"/>
    </w:p>
    <w:p w14:paraId="03F229E0" w14:textId="77777777" w:rsidR="00D46B15" w:rsidRPr="00B11319" w:rsidRDefault="00D46B15" w:rsidP="00D46B15">
      <w:pPr>
        <w:rPr>
          <w:b/>
          <w:bCs/>
        </w:rPr>
      </w:pPr>
      <w:r w:rsidRPr="00B11319">
        <w:rPr>
          <w:b/>
          <w:bCs/>
        </w:rPr>
        <w:t>Brief Description</w:t>
      </w:r>
    </w:p>
    <w:p w14:paraId="7C3D1744" w14:textId="5A657F0B" w:rsidR="00D46B15" w:rsidRDefault="00D46B15" w:rsidP="00D46B15">
      <w:r>
        <w:t xml:space="preserve">This use case is for the </w:t>
      </w:r>
      <w:r w:rsidR="003C7388">
        <w:t xml:space="preserve">community </w:t>
      </w:r>
      <w:del w:id="379" w:author="boc" w:date="2024-02-26T11:12:00Z">
        <w:r w:rsidR="003C7388" w:rsidDel="00A44BCE">
          <w:delText xml:space="preserve">user </w:delText>
        </w:r>
      </w:del>
      <w:ins w:id="380" w:author="boc" w:date="2024-02-26T11:12:00Z">
        <w:r w:rsidR="00A44BCE">
          <w:t xml:space="preserve">member </w:t>
        </w:r>
      </w:ins>
      <w:r w:rsidR="003C7388">
        <w:t>to join in an event</w:t>
      </w:r>
      <w:r>
        <w:t xml:space="preserve"> </w:t>
      </w:r>
    </w:p>
    <w:p w14:paraId="4EB281F0" w14:textId="77777777" w:rsidR="00D46B15" w:rsidRPr="00B11319" w:rsidRDefault="00D46B15" w:rsidP="00D46B15">
      <w:pPr>
        <w:rPr>
          <w:b/>
          <w:bCs/>
        </w:rPr>
      </w:pPr>
      <w:r w:rsidRPr="00B11319">
        <w:rPr>
          <w:b/>
          <w:bCs/>
        </w:rPr>
        <w:t>Flow of Events</w:t>
      </w:r>
    </w:p>
    <w:p w14:paraId="312FC64E" w14:textId="77777777" w:rsidR="00D46B15" w:rsidRDefault="00D46B15" w:rsidP="00D46B15">
      <w:pPr>
        <w:rPr>
          <w:rStyle w:val="ui-provider"/>
          <w:b/>
          <w:bCs/>
        </w:rPr>
      </w:pPr>
      <w:r w:rsidRPr="00B11319">
        <w:rPr>
          <w:rStyle w:val="ui-provider"/>
          <w:b/>
          <w:bCs/>
        </w:rPr>
        <w:t>Basic/Standard Flow of events</w:t>
      </w:r>
    </w:p>
    <w:p w14:paraId="5278656F" w14:textId="41ED6AC1" w:rsidR="00CF2BEB" w:rsidRDefault="00CF2BEB" w:rsidP="00D46B15">
      <w:pPr>
        <w:pStyle w:val="ListParagraph"/>
        <w:numPr>
          <w:ilvl w:val="0"/>
          <w:numId w:val="2"/>
        </w:numPr>
      </w:pPr>
      <w:r>
        <w:t>The flow starts from the event detail page which user can access in the Browse Event Use Case</w:t>
      </w:r>
      <w:r w:rsidR="003C7388">
        <w:t xml:space="preserve"> or Dashboard Use case</w:t>
      </w:r>
    </w:p>
    <w:p w14:paraId="676172EA" w14:textId="0ED2345F" w:rsidR="00B92175" w:rsidRDefault="00D46B15" w:rsidP="00B92175">
      <w:pPr>
        <w:pStyle w:val="ListParagraph"/>
        <w:numPr>
          <w:ilvl w:val="0"/>
          <w:numId w:val="2"/>
        </w:numPr>
      </w:pPr>
      <w:r>
        <w:t xml:space="preserve">The user </w:t>
      </w:r>
      <w:r w:rsidR="00B92175">
        <w:t>clicks</w:t>
      </w:r>
      <w:r>
        <w:t xml:space="preserve"> on the </w:t>
      </w:r>
      <w:r w:rsidR="003C7388">
        <w:t>‘</w:t>
      </w:r>
      <w:r w:rsidR="00CF2BEB">
        <w:t>join</w:t>
      </w:r>
      <w:r>
        <w:t xml:space="preserve"> event</w:t>
      </w:r>
      <w:r w:rsidR="003C7388">
        <w:t>’</w:t>
      </w:r>
      <w:r>
        <w:t xml:space="preserve"> button</w:t>
      </w:r>
    </w:p>
    <w:p w14:paraId="10D76A51" w14:textId="43AD329D" w:rsidR="00D46B15" w:rsidRDefault="00B92175" w:rsidP="00B92175">
      <w:pPr>
        <w:pStyle w:val="ListParagraph"/>
        <w:numPr>
          <w:ilvl w:val="0"/>
          <w:numId w:val="2"/>
        </w:numPr>
      </w:pPr>
      <w:r>
        <w:t>The system saves user’s status to the database.</w:t>
      </w:r>
    </w:p>
    <w:p w14:paraId="33165FF2" w14:textId="268D036B" w:rsidR="00D46B15" w:rsidRDefault="00CF2BEB" w:rsidP="00B92175">
      <w:pPr>
        <w:pStyle w:val="ListParagraph"/>
        <w:numPr>
          <w:ilvl w:val="0"/>
          <w:numId w:val="2"/>
        </w:numPr>
      </w:pPr>
      <w:r>
        <w:t>The system shows ‘You have joined the event!</w:t>
      </w:r>
      <w:del w:id="381" w:author="boc" w:date="2024-02-26T12:10:00Z">
        <w:r w:rsidDel="00A84CF0">
          <w:delText>’.</w:delText>
        </w:r>
      </w:del>
      <w:ins w:id="382" w:author="boc" w:date="2024-02-26T12:10:00Z">
        <w:r w:rsidR="00A84CF0">
          <w:t>’</w:t>
        </w:r>
      </w:ins>
    </w:p>
    <w:p w14:paraId="7C6B9B6E" w14:textId="2E7B39CC" w:rsidR="003C7388" w:rsidRDefault="00D46B15" w:rsidP="003C7388">
      <w:r w:rsidRPr="00417D20">
        <w:rPr>
          <w:rStyle w:val="ui-provider"/>
          <w:b/>
          <w:bCs/>
        </w:rPr>
        <w:t>Alternative (Exception) Flow of events</w:t>
      </w:r>
    </w:p>
    <w:p w14:paraId="1B7BE340" w14:textId="77777777" w:rsidR="00D46B15" w:rsidRPr="00B11319" w:rsidRDefault="00D46B15" w:rsidP="00D46B15">
      <w:pPr>
        <w:rPr>
          <w:b/>
          <w:bCs/>
        </w:rPr>
      </w:pPr>
      <w:r w:rsidRPr="00B11319">
        <w:rPr>
          <w:b/>
          <w:bCs/>
        </w:rPr>
        <w:t>Special Conditions</w:t>
      </w:r>
    </w:p>
    <w:p w14:paraId="7AC9C8D7" w14:textId="77777777" w:rsidR="00D46B15" w:rsidRDefault="00D46B15" w:rsidP="00D46B15">
      <w:pPr>
        <w:rPr>
          <w:b/>
          <w:bCs/>
        </w:rPr>
      </w:pPr>
      <w:r w:rsidRPr="00B11319">
        <w:rPr>
          <w:b/>
          <w:bCs/>
        </w:rPr>
        <w:t>Pre-Condition</w:t>
      </w:r>
    </w:p>
    <w:p w14:paraId="3D9AA8C6" w14:textId="77777777" w:rsidR="003C7388" w:rsidRDefault="003C7388" w:rsidP="00D46B15">
      <w:r>
        <w:t xml:space="preserve">Join Event Button will only be available when the user is </w:t>
      </w:r>
    </w:p>
    <w:p w14:paraId="405EC314" w14:textId="5B66A4CC" w:rsidR="003C7388" w:rsidRDefault="003C7388" w:rsidP="00D46B15">
      <w:pPr>
        <w:pStyle w:val="ListParagraph"/>
        <w:numPr>
          <w:ilvl w:val="0"/>
          <w:numId w:val="17"/>
        </w:numPr>
      </w:pPr>
      <w:del w:id="383" w:author="Yikai Liu" w:date="2024-02-27T06:23:00Z">
        <w:r w:rsidDel="00B332FA">
          <w:delText xml:space="preserve">the </w:delText>
        </w:r>
      </w:del>
      <w:ins w:id="384" w:author="Yikai Liu" w:date="2024-02-27T06:23:00Z">
        <w:r w:rsidR="00B332FA">
          <w:t>T</w:t>
        </w:r>
        <w:r w:rsidR="00B332FA">
          <w:t xml:space="preserve">he </w:t>
        </w:r>
      </w:ins>
      <w:r>
        <w:t xml:space="preserve">user is already logged in, </w:t>
      </w:r>
    </w:p>
    <w:p w14:paraId="0A1F85B8" w14:textId="3A6B86CE" w:rsidR="003C7388" w:rsidRDefault="003C7388" w:rsidP="00D46B15">
      <w:pPr>
        <w:pStyle w:val="ListParagraph"/>
        <w:numPr>
          <w:ilvl w:val="0"/>
          <w:numId w:val="17"/>
        </w:numPr>
      </w:pPr>
      <w:del w:id="385" w:author="Yikai Liu" w:date="2024-02-27T06:24:00Z">
        <w:r w:rsidDel="00B332FA">
          <w:delText xml:space="preserve">the </w:delText>
        </w:r>
      </w:del>
      <w:ins w:id="386" w:author="Yikai Liu" w:date="2024-02-27T06:24:00Z">
        <w:r w:rsidR="00B332FA">
          <w:t>T</w:t>
        </w:r>
        <w:r w:rsidR="00B332FA">
          <w:t xml:space="preserve">he </w:t>
        </w:r>
      </w:ins>
      <w:r>
        <w:t xml:space="preserve">user is not an admin of this event, </w:t>
      </w:r>
    </w:p>
    <w:p w14:paraId="2A2AE1F5" w14:textId="51DC7A1B" w:rsidR="00D46B15" w:rsidRDefault="003C7388" w:rsidP="00D46B15">
      <w:pPr>
        <w:pStyle w:val="ListParagraph"/>
        <w:numPr>
          <w:ilvl w:val="0"/>
          <w:numId w:val="17"/>
        </w:numPr>
      </w:pPr>
      <w:del w:id="387" w:author="Yikai Liu" w:date="2024-02-27T06:24:00Z">
        <w:r w:rsidDel="00B332FA">
          <w:delText xml:space="preserve">the </w:delText>
        </w:r>
      </w:del>
      <w:ins w:id="388" w:author="Yikai Liu" w:date="2024-02-27T06:24:00Z">
        <w:r w:rsidR="00B332FA">
          <w:t>T</w:t>
        </w:r>
        <w:r w:rsidR="00B332FA">
          <w:t xml:space="preserve">he </w:t>
        </w:r>
      </w:ins>
      <w:r>
        <w:t>user is not a participant of this event,</w:t>
      </w:r>
    </w:p>
    <w:p w14:paraId="48608883" w14:textId="5049A1E8" w:rsidR="003C7388" w:rsidRPr="006C5E29" w:rsidRDefault="003C7388" w:rsidP="00D46B15">
      <w:pPr>
        <w:pStyle w:val="ListParagraph"/>
        <w:numPr>
          <w:ilvl w:val="0"/>
          <w:numId w:val="17"/>
        </w:numPr>
      </w:pPr>
      <w:del w:id="389" w:author="Yikai Liu" w:date="2024-02-27T06:24:00Z">
        <w:r w:rsidDel="00B332FA">
          <w:delText xml:space="preserve">the </w:delText>
        </w:r>
      </w:del>
      <w:ins w:id="390" w:author="Yikai Liu" w:date="2024-02-27T06:24:00Z">
        <w:r w:rsidR="00B332FA">
          <w:t>T</w:t>
        </w:r>
        <w:r w:rsidR="00B332FA">
          <w:t xml:space="preserve">he </w:t>
        </w:r>
      </w:ins>
      <w:r>
        <w:t>event is active and still have participant slots (has not reached its maximum capacity)</w:t>
      </w:r>
    </w:p>
    <w:p w14:paraId="4A2B459A" w14:textId="77777777" w:rsidR="00D46B15" w:rsidRDefault="00D46B15" w:rsidP="00D46B15">
      <w:pPr>
        <w:rPr>
          <w:b/>
          <w:bCs/>
        </w:rPr>
      </w:pPr>
      <w:r w:rsidRPr="00B11319">
        <w:rPr>
          <w:b/>
          <w:bCs/>
        </w:rPr>
        <w:t>Post Condition</w:t>
      </w:r>
    </w:p>
    <w:p w14:paraId="7919F75D" w14:textId="043336FF" w:rsidR="00D46B15" w:rsidRDefault="00D46B15" w:rsidP="00D46B15">
      <w:r>
        <w:t xml:space="preserve">After </w:t>
      </w:r>
      <w:r w:rsidR="003C7388">
        <w:t>User has joined the event</w:t>
      </w:r>
      <w:r>
        <w:t xml:space="preserve">, </w:t>
      </w:r>
      <w:r w:rsidR="00126D6A">
        <w:t>they will see ‘leave event’ or ‘give feedback’ buttons when they click into this event detail page.</w:t>
      </w:r>
    </w:p>
    <w:p w14:paraId="1FAA1939" w14:textId="77777777" w:rsidR="003C7388" w:rsidRDefault="003C7388">
      <w:pPr>
        <w:rPr>
          <w:b/>
          <w:bCs/>
          <w:sz w:val="28"/>
          <w:szCs w:val="28"/>
          <w:highlight w:val="yellow"/>
        </w:rPr>
      </w:pPr>
      <w:r>
        <w:rPr>
          <w:b/>
          <w:bCs/>
          <w:sz w:val="28"/>
          <w:szCs w:val="28"/>
          <w:highlight w:val="yellow"/>
        </w:rPr>
        <w:br w:type="page"/>
      </w:r>
    </w:p>
    <w:p w14:paraId="1571C9DA" w14:textId="02C7A097" w:rsidR="00D46B15" w:rsidRDefault="00D46B15" w:rsidP="00D01447">
      <w:pPr>
        <w:pStyle w:val="Heading1"/>
      </w:pPr>
      <w:del w:id="391" w:author="boc" w:date="2024-02-26T11:12:00Z">
        <w:r w:rsidDel="00A44BCE">
          <w:rPr>
            <w:highlight w:val="yellow"/>
          </w:rPr>
          <w:lastRenderedPageBreak/>
          <w:delText>Community User</w:delText>
        </w:r>
      </w:del>
      <w:bookmarkStart w:id="392" w:name="_Toc159906748"/>
      <w:ins w:id="393" w:author="boc" w:date="2024-02-26T11:12:00Z">
        <w:r w:rsidR="00A44BCE">
          <w:rPr>
            <w:highlight w:val="yellow"/>
          </w:rPr>
          <w:t>Community member</w:t>
        </w:r>
      </w:ins>
      <w:r>
        <w:rPr>
          <w:highlight w:val="yellow"/>
        </w:rPr>
        <w:t xml:space="preserve">: </w:t>
      </w:r>
      <w:r>
        <w:t>Leave</w:t>
      </w:r>
      <w:r w:rsidRPr="00D46B15">
        <w:t xml:space="preserve"> Event</w:t>
      </w:r>
      <w:r w:rsidRPr="004F7F87">
        <w:t xml:space="preserve"> Use Case</w:t>
      </w:r>
      <w:bookmarkEnd w:id="392"/>
    </w:p>
    <w:p w14:paraId="211A8412" w14:textId="77777777" w:rsidR="003C7388" w:rsidRPr="00B11319" w:rsidRDefault="003C7388" w:rsidP="003C7388">
      <w:pPr>
        <w:rPr>
          <w:b/>
          <w:bCs/>
        </w:rPr>
      </w:pPr>
      <w:bookmarkStart w:id="394" w:name="_Hlk159621730"/>
      <w:r w:rsidRPr="00B11319">
        <w:rPr>
          <w:b/>
          <w:bCs/>
        </w:rPr>
        <w:t>Brief Description</w:t>
      </w:r>
    </w:p>
    <w:p w14:paraId="11496E53" w14:textId="51AC025D" w:rsidR="003C7388" w:rsidRDefault="003C7388" w:rsidP="003C7388">
      <w:r>
        <w:t xml:space="preserve">This use case is for the </w:t>
      </w:r>
      <w:del w:id="395" w:author="boc" w:date="2024-02-26T11:12:00Z">
        <w:r w:rsidDel="00A44BCE">
          <w:delText>community user</w:delText>
        </w:r>
      </w:del>
      <w:ins w:id="396" w:author="boc" w:date="2024-02-26T11:12:00Z">
        <w:r w:rsidR="00A44BCE">
          <w:t>community member</w:t>
        </w:r>
      </w:ins>
      <w:r>
        <w:t xml:space="preserve"> to leave an event they have already joined.</w:t>
      </w:r>
    </w:p>
    <w:p w14:paraId="491A1A14" w14:textId="77777777" w:rsidR="003C7388" w:rsidRPr="00B11319" w:rsidRDefault="003C7388" w:rsidP="003C7388">
      <w:pPr>
        <w:rPr>
          <w:b/>
          <w:bCs/>
        </w:rPr>
      </w:pPr>
      <w:r w:rsidRPr="00B11319">
        <w:rPr>
          <w:b/>
          <w:bCs/>
        </w:rPr>
        <w:t>Flow of Events</w:t>
      </w:r>
    </w:p>
    <w:p w14:paraId="09674663" w14:textId="77777777" w:rsidR="003C7388" w:rsidRDefault="003C7388" w:rsidP="003C7388">
      <w:pPr>
        <w:rPr>
          <w:rStyle w:val="ui-provider"/>
          <w:b/>
          <w:bCs/>
        </w:rPr>
      </w:pPr>
      <w:r w:rsidRPr="00B11319">
        <w:rPr>
          <w:rStyle w:val="ui-provider"/>
          <w:b/>
          <w:bCs/>
        </w:rPr>
        <w:t>Basic/Standard Flow of events</w:t>
      </w:r>
    </w:p>
    <w:p w14:paraId="5A0404A0" w14:textId="12282D75" w:rsidR="003C7388" w:rsidRDefault="003C7388" w:rsidP="003C7388">
      <w:pPr>
        <w:pStyle w:val="ListParagraph"/>
        <w:numPr>
          <w:ilvl w:val="0"/>
          <w:numId w:val="18"/>
        </w:numPr>
      </w:pPr>
      <w:r>
        <w:t>The flow starts from the event detail page which user can access in the Browse Event Use Case or Dashboard Use case</w:t>
      </w:r>
    </w:p>
    <w:p w14:paraId="4B888585" w14:textId="77777777" w:rsidR="00B92175" w:rsidRDefault="003C7388" w:rsidP="00B92175">
      <w:pPr>
        <w:pStyle w:val="ListParagraph"/>
        <w:numPr>
          <w:ilvl w:val="0"/>
          <w:numId w:val="18"/>
        </w:numPr>
      </w:pPr>
      <w:r>
        <w:t>The user click on the ‘</w:t>
      </w:r>
      <w:r w:rsidR="00B92175">
        <w:t>leave</w:t>
      </w:r>
      <w:r>
        <w:t xml:space="preserve"> event’ button</w:t>
      </w:r>
    </w:p>
    <w:p w14:paraId="673264F6" w14:textId="4F7726DE" w:rsidR="003C7388" w:rsidRDefault="00B92175" w:rsidP="00B92175">
      <w:pPr>
        <w:pStyle w:val="ListParagraph"/>
        <w:numPr>
          <w:ilvl w:val="0"/>
          <w:numId w:val="18"/>
        </w:numPr>
      </w:pPr>
      <w:r>
        <w:t>The system updates user’s status to the database.</w:t>
      </w:r>
    </w:p>
    <w:p w14:paraId="342B7C7F" w14:textId="68096585" w:rsidR="003C7388" w:rsidRDefault="003C7388" w:rsidP="00B92175">
      <w:pPr>
        <w:pStyle w:val="ListParagraph"/>
        <w:numPr>
          <w:ilvl w:val="0"/>
          <w:numId w:val="18"/>
        </w:numPr>
      </w:pPr>
      <w:r>
        <w:t>The system shows ‘</w:t>
      </w:r>
      <w:r w:rsidR="00B92175">
        <w:t>You have left the event. Hope to see you next time!</w:t>
      </w:r>
      <w:r>
        <w:t>’</w:t>
      </w:r>
    </w:p>
    <w:p w14:paraId="0353D9E6" w14:textId="77777777" w:rsidR="003C7388" w:rsidRDefault="003C7388" w:rsidP="003C7388">
      <w:r w:rsidRPr="00417D20">
        <w:rPr>
          <w:rStyle w:val="ui-provider"/>
          <w:b/>
          <w:bCs/>
        </w:rPr>
        <w:t>Alternative (Exception) Flow of events</w:t>
      </w:r>
    </w:p>
    <w:p w14:paraId="42DB0427" w14:textId="77777777" w:rsidR="003C7388" w:rsidRPr="00B11319" w:rsidRDefault="003C7388" w:rsidP="003C7388">
      <w:pPr>
        <w:rPr>
          <w:b/>
          <w:bCs/>
        </w:rPr>
      </w:pPr>
      <w:r w:rsidRPr="00B11319">
        <w:rPr>
          <w:b/>
          <w:bCs/>
        </w:rPr>
        <w:t>Special Conditions</w:t>
      </w:r>
    </w:p>
    <w:p w14:paraId="673B1D77" w14:textId="77777777" w:rsidR="003C7388" w:rsidRDefault="003C7388" w:rsidP="003C7388">
      <w:pPr>
        <w:rPr>
          <w:b/>
          <w:bCs/>
        </w:rPr>
      </w:pPr>
      <w:r w:rsidRPr="00B11319">
        <w:rPr>
          <w:b/>
          <w:bCs/>
        </w:rPr>
        <w:t>Pre-Condition</w:t>
      </w:r>
    </w:p>
    <w:p w14:paraId="61E65225" w14:textId="72286A8E" w:rsidR="003C7388" w:rsidRDefault="00B92175" w:rsidP="003C7388">
      <w:r>
        <w:t>Leave</w:t>
      </w:r>
      <w:r w:rsidR="003C7388">
        <w:t xml:space="preserve"> Event Button will only be available when the user is </w:t>
      </w:r>
    </w:p>
    <w:p w14:paraId="5BEA2F34" w14:textId="10F4DE07" w:rsidR="003C7388" w:rsidRDefault="003C7388" w:rsidP="003C7388">
      <w:pPr>
        <w:pStyle w:val="ListParagraph"/>
        <w:numPr>
          <w:ilvl w:val="0"/>
          <w:numId w:val="19"/>
        </w:numPr>
      </w:pPr>
      <w:del w:id="397" w:author="Yikai Liu" w:date="2024-02-27T06:24:00Z">
        <w:r w:rsidDel="00B332FA">
          <w:delText xml:space="preserve">the </w:delText>
        </w:r>
      </w:del>
      <w:ins w:id="398" w:author="Yikai Liu" w:date="2024-02-27T06:24:00Z">
        <w:r w:rsidR="00B332FA">
          <w:t>T</w:t>
        </w:r>
        <w:r w:rsidR="00B332FA">
          <w:t xml:space="preserve">he </w:t>
        </w:r>
      </w:ins>
      <w:r>
        <w:t xml:space="preserve">user is already logged in, </w:t>
      </w:r>
    </w:p>
    <w:p w14:paraId="4221CEF5" w14:textId="49E1B505" w:rsidR="003C7388" w:rsidRDefault="003C7388" w:rsidP="003C7388">
      <w:pPr>
        <w:pStyle w:val="ListParagraph"/>
        <w:numPr>
          <w:ilvl w:val="0"/>
          <w:numId w:val="19"/>
        </w:numPr>
      </w:pPr>
      <w:del w:id="399" w:author="Yikai Liu" w:date="2024-02-27T06:24:00Z">
        <w:r w:rsidDel="00B332FA">
          <w:delText xml:space="preserve">the </w:delText>
        </w:r>
      </w:del>
      <w:ins w:id="400" w:author="Yikai Liu" w:date="2024-02-27T06:24:00Z">
        <w:r w:rsidR="00B332FA">
          <w:t>T</w:t>
        </w:r>
        <w:r w:rsidR="00B332FA">
          <w:t xml:space="preserve">he </w:t>
        </w:r>
      </w:ins>
      <w:r>
        <w:t xml:space="preserve">user is not an admin of this event, </w:t>
      </w:r>
    </w:p>
    <w:p w14:paraId="260D6A84" w14:textId="0FE2F1BD" w:rsidR="003C7388" w:rsidRDefault="003C7388" w:rsidP="003C7388">
      <w:pPr>
        <w:pStyle w:val="ListParagraph"/>
        <w:numPr>
          <w:ilvl w:val="0"/>
          <w:numId w:val="19"/>
        </w:numPr>
      </w:pPr>
      <w:del w:id="401" w:author="Yikai Liu" w:date="2024-02-27T06:24:00Z">
        <w:r w:rsidDel="00B332FA">
          <w:delText xml:space="preserve">the </w:delText>
        </w:r>
      </w:del>
      <w:ins w:id="402" w:author="Yikai Liu" w:date="2024-02-27T06:24:00Z">
        <w:r w:rsidR="00B332FA">
          <w:t>T</w:t>
        </w:r>
        <w:r w:rsidR="00B332FA">
          <w:t xml:space="preserve">he </w:t>
        </w:r>
      </w:ins>
      <w:r>
        <w:t>user is a participant of this event,</w:t>
      </w:r>
    </w:p>
    <w:p w14:paraId="6BBC17CD" w14:textId="2EAF00F9" w:rsidR="003C7388" w:rsidRPr="006C5E29" w:rsidRDefault="003C7388" w:rsidP="003C7388">
      <w:pPr>
        <w:pStyle w:val="ListParagraph"/>
        <w:numPr>
          <w:ilvl w:val="0"/>
          <w:numId w:val="19"/>
        </w:numPr>
      </w:pPr>
      <w:del w:id="403" w:author="Yikai Liu" w:date="2024-02-27T06:24:00Z">
        <w:r w:rsidDel="00B332FA">
          <w:delText xml:space="preserve">the </w:delText>
        </w:r>
      </w:del>
      <w:ins w:id="404" w:author="Yikai Liu" w:date="2024-02-27T06:24:00Z">
        <w:r w:rsidR="00B332FA">
          <w:t>T</w:t>
        </w:r>
        <w:r w:rsidR="00B332FA">
          <w:t xml:space="preserve">he </w:t>
        </w:r>
      </w:ins>
      <w:r>
        <w:t xml:space="preserve">event is </w:t>
      </w:r>
      <w:proofErr w:type="gramStart"/>
      <w:r>
        <w:t>active</w:t>
      </w:r>
      <w:proofErr w:type="gramEnd"/>
    </w:p>
    <w:p w14:paraId="126C57E8" w14:textId="448B7715" w:rsidR="003C7388" w:rsidRDefault="003C7388" w:rsidP="00126D6A">
      <w:r w:rsidRPr="00B11319">
        <w:rPr>
          <w:b/>
          <w:bCs/>
        </w:rPr>
        <w:t>Post Condition</w:t>
      </w:r>
    </w:p>
    <w:bookmarkEnd w:id="394"/>
    <w:p w14:paraId="34439E3E" w14:textId="77777777" w:rsidR="003C7388" w:rsidRPr="004F7F87" w:rsidRDefault="003C7388" w:rsidP="00D46B15">
      <w:pPr>
        <w:rPr>
          <w:b/>
          <w:bCs/>
          <w:sz w:val="28"/>
          <w:szCs w:val="28"/>
        </w:rPr>
      </w:pPr>
    </w:p>
    <w:p w14:paraId="006E93CA" w14:textId="77777777" w:rsidR="00B92175" w:rsidRDefault="00B92175">
      <w:pPr>
        <w:rPr>
          <w:b/>
          <w:bCs/>
          <w:sz w:val="28"/>
          <w:szCs w:val="28"/>
          <w:highlight w:val="yellow"/>
        </w:rPr>
      </w:pPr>
      <w:r>
        <w:rPr>
          <w:b/>
          <w:bCs/>
          <w:sz w:val="28"/>
          <w:szCs w:val="28"/>
          <w:highlight w:val="yellow"/>
        </w:rPr>
        <w:br w:type="page"/>
      </w:r>
    </w:p>
    <w:p w14:paraId="3EA8D1C9" w14:textId="77777777" w:rsidR="00FE7667" w:rsidRDefault="00FE7667" w:rsidP="00FE7667">
      <w:pPr>
        <w:pStyle w:val="Heading1"/>
        <w:rPr>
          <w:ins w:id="405" w:author="Yikai Liu" w:date="2024-02-27T06:11:00Z"/>
        </w:rPr>
      </w:pPr>
      <w:bookmarkStart w:id="406" w:name="_Toc159906749"/>
      <w:ins w:id="407" w:author="Yikai Liu" w:date="2024-02-27T06:11:00Z">
        <w:r>
          <w:rPr>
            <w:highlight w:val="yellow"/>
          </w:rPr>
          <w:lastRenderedPageBreak/>
          <w:t xml:space="preserve">Community member: </w:t>
        </w:r>
        <w:r w:rsidRPr="007F3DA6">
          <w:t xml:space="preserve">View </w:t>
        </w:r>
        <w:r>
          <w:t xml:space="preserve">Event </w:t>
        </w:r>
        <w:r w:rsidRPr="007F3DA6">
          <w:t>Dashboard Use Case</w:t>
        </w:r>
        <w:bookmarkEnd w:id="406"/>
      </w:ins>
    </w:p>
    <w:p w14:paraId="6D84EEB3" w14:textId="77777777" w:rsidR="00FE7667" w:rsidRPr="00B11319" w:rsidRDefault="00FE7667" w:rsidP="00FE7667">
      <w:pPr>
        <w:rPr>
          <w:ins w:id="408" w:author="Yikai Liu" w:date="2024-02-27T06:11:00Z"/>
          <w:b/>
          <w:bCs/>
        </w:rPr>
      </w:pPr>
      <w:ins w:id="409" w:author="Yikai Liu" w:date="2024-02-27T06:11:00Z">
        <w:r w:rsidRPr="00B11319">
          <w:rPr>
            <w:b/>
            <w:bCs/>
          </w:rPr>
          <w:t>Brief Description</w:t>
        </w:r>
      </w:ins>
    </w:p>
    <w:p w14:paraId="1FC62B56" w14:textId="77777777" w:rsidR="00FE7667" w:rsidRDefault="00FE7667" w:rsidP="00FE7667">
      <w:pPr>
        <w:rPr>
          <w:ins w:id="410" w:author="Yikai Liu" w:date="2024-02-27T06:11:00Z"/>
        </w:rPr>
      </w:pPr>
      <w:ins w:id="411" w:author="Yikai Liu" w:date="2024-02-27T06:11:00Z">
        <w:r>
          <w:t>All logged in members (including community member and event owner) will be able to view the event dashboard in which they can put filter and search for the event they are looking for.</w:t>
        </w:r>
      </w:ins>
    </w:p>
    <w:p w14:paraId="107941B6" w14:textId="77777777" w:rsidR="00FE7667" w:rsidRPr="00B11319" w:rsidRDefault="00FE7667" w:rsidP="00FE7667">
      <w:pPr>
        <w:rPr>
          <w:ins w:id="412" w:author="Yikai Liu" w:date="2024-02-27T06:11:00Z"/>
          <w:b/>
          <w:bCs/>
        </w:rPr>
      </w:pPr>
      <w:ins w:id="413" w:author="Yikai Liu" w:date="2024-02-27T06:11:00Z">
        <w:r w:rsidRPr="00B11319">
          <w:rPr>
            <w:b/>
            <w:bCs/>
          </w:rPr>
          <w:t>Flow of Events</w:t>
        </w:r>
      </w:ins>
    </w:p>
    <w:p w14:paraId="16DA90D4" w14:textId="77777777" w:rsidR="00FE7667" w:rsidRDefault="00FE7667" w:rsidP="00FE7667">
      <w:pPr>
        <w:rPr>
          <w:ins w:id="414" w:author="Yikai Liu" w:date="2024-02-27T06:11:00Z"/>
          <w:rStyle w:val="ui-provider"/>
          <w:b/>
          <w:bCs/>
        </w:rPr>
      </w:pPr>
      <w:ins w:id="415" w:author="Yikai Liu" w:date="2024-02-27T06:11:00Z">
        <w:r w:rsidRPr="002B268F">
          <w:rPr>
            <w:rStyle w:val="ui-provider"/>
            <w:b/>
            <w:bCs/>
          </w:rPr>
          <w:t>Basic/Standard Flow of events</w:t>
        </w:r>
      </w:ins>
    </w:p>
    <w:p w14:paraId="59F2C0D9" w14:textId="77777777" w:rsidR="00FE7667" w:rsidRPr="002B268F" w:rsidRDefault="00FE7667" w:rsidP="00FE7667">
      <w:pPr>
        <w:rPr>
          <w:ins w:id="416" w:author="Yikai Liu" w:date="2024-02-27T06:11:00Z"/>
          <w:rStyle w:val="ui-provider"/>
        </w:rPr>
      </w:pPr>
      <w:ins w:id="417" w:author="Yikai Liu" w:date="2024-02-27T06:11:00Z">
        <w:r>
          <w:rPr>
            <w:rStyle w:val="ui-provider"/>
          </w:rPr>
          <w:t>View event dashboard</w:t>
        </w:r>
      </w:ins>
    </w:p>
    <w:p w14:paraId="50DD28A3" w14:textId="77777777" w:rsidR="00FE7667" w:rsidRDefault="00FE7667" w:rsidP="00FE7667">
      <w:pPr>
        <w:pStyle w:val="ListParagraph"/>
        <w:numPr>
          <w:ilvl w:val="0"/>
          <w:numId w:val="9"/>
        </w:numPr>
        <w:rPr>
          <w:ins w:id="418" w:author="Yikai Liu" w:date="2024-02-27T06:11:00Z"/>
        </w:rPr>
      </w:pPr>
      <w:ins w:id="419" w:author="Yikai Liu" w:date="2024-02-27T06:11:00Z">
        <w:r>
          <w:t>User clicks on ‘Dashboard’ button on the navigation bar.</w:t>
        </w:r>
      </w:ins>
    </w:p>
    <w:p w14:paraId="4F6CCCF5" w14:textId="77777777" w:rsidR="00FE7667" w:rsidRDefault="00FE7667" w:rsidP="00FE7667">
      <w:pPr>
        <w:pStyle w:val="ListParagraph"/>
        <w:numPr>
          <w:ilvl w:val="0"/>
          <w:numId w:val="9"/>
        </w:numPr>
        <w:rPr>
          <w:ins w:id="420" w:author="Yikai Liu" w:date="2024-02-27T06:11:00Z"/>
        </w:rPr>
      </w:pPr>
      <w:ins w:id="421" w:author="Yikai Liu" w:date="2024-02-27T06:11:00Z">
        <w:r w:rsidRPr="002B268F">
          <w:t xml:space="preserve">The system displays </w:t>
        </w:r>
        <w:r>
          <w:t>all events the user enrolled and/or managed by the user, with some brief event details.</w:t>
        </w:r>
        <w:r w:rsidRPr="002B268F">
          <w:t xml:space="preserve"> </w:t>
        </w:r>
      </w:ins>
    </w:p>
    <w:p w14:paraId="1BFFA162" w14:textId="77777777" w:rsidR="00FE7667" w:rsidRDefault="00FE7667" w:rsidP="00FE7667">
      <w:pPr>
        <w:pStyle w:val="ListParagraph"/>
        <w:numPr>
          <w:ilvl w:val="0"/>
          <w:numId w:val="9"/>
        </w:numPr>
        <w:rPr>
          <w:ins w:id="422" w:author="Yikai Liu" w:date="2024-02-27T06:11:00Z"/>
        </w:rPr>
      </w:pPr>
      <w:ins w:id="423" w:author="Yikai Liu" w:date="2024-02-27T06:11:00Z">
        <w:r>
          <w:t>The user clicks on a certain event title.</w:t>
        </w:r>
      </w:ins>
    </w:p>
    <w:p w14:paraId="38DEDFEE" w14:textId="77777777" w:rsidR="00FE7667" w:rsidRDefault="00FE7667" w:rsidP="00FE7667">
      <w:pPr>
        <w:pStyle w:val="ListParagraph"/>
        <w:numPr>
          <w:ilvl w:val="0"/>
          <w:numId w:val="9"/>
        </w:numPr>
        <w:rPr>
          <w:ins w:id="424" w:author="Yikai Liu" w:date="2024-02-27T06:11:00Z"/>
        </w:rPr>
      </w:pPr>
      <w:ins w:id="425" w:author="Yikai Liu" w:date="2024-02-27T06:11:00Z">
        <w:r>
          <w:t>The system displays the event details page. The event detail page will display different content by the user role.</w:t>
        </w:r>
      </w:ins>
    </w:p>
    <w:p w14:paraId="59417132" w14:textId="77777777" w:rsidR="00FE7667" w:rsidRPr="00417D20" w:rsidRDefault="00FE7667" w:rsidP="00FE7667">
      <w:pPr>
        <w:rPr>
          <w:ins w:id="426" w:author="Yikai Liu" w:date="2024-02-27T06:11:00Z"/>
          <w:rStyle w:val="ui-provider"/>
          <w:b/>
          <w:bCs/>
        </w:rPr>
      </w:pPr>
      <w:ins w:id="427" w:author="Yikai Liu" w:date="2024-02-27T06:11:00Z">
        <w:r w:rsidRPr="00417D20">
          <w:rPr>
            <w:rStyle w:val="ui-provider"/>
            <w:b/>
            <w:bCs/>
          </w:rPr>
          <w:t>Alternative (Exception) Flow of events</w:t>
        </w:r>
      </w:ins>
    </w:p>
    <w:p w14:paraId="3EA06CCC" w14:textId="77777777" w:rsidR="00FE7667" w:rsidRDefault="00FE7667" w:rsidP="00FE7667">
      <w:pPr>
        <w:rPr>
          <w:ins w:id="428" w:author="Yikai Liu" w:date="2024-02-27T06:11:00Z"/>
        </w:rPr>
      </w:pPr>
      <w:ins w:id="429" w:author="Yikai Liu" w:date="2024-02-27T06:11:00Z">
        <w:r>
          <w:t xml:space="preserve">If there </w:t>
        </w:r>
        <w:proofErr w:type="gramStart"/>
        <w:r>
          <w:t>is</w:t>
        </w:r>
        <w:proofErr w:type="gramEnd"/>
        <w:r>
          <w:t xml:space="preserve"> no active events joined by the user or managed by the user:</w:t>
        </w:r>
      </w:ins>
    </w:p>
    <w:p w14:paraId="2B7A9B96" w14:textId="77777777" w:rsidR="00FE7667" w:rsidRDefault="00FE7667" w:rsidP="00FE7667">
      <w:pPr>
        <w:pStyle w:val="ListParagraph"/>
        <w:numPr>
          <w:ilvl w:val="0"/>
          <w:numId w:val="10"/>
        </w:numPr>
        <w:rPr>
          <w:ins w:id="430" w:author="Yikai Liu" w:date="2024-02-27T06:11:00Z"/>
        </w:rPr>
      </w:pPr>
      <w:ins w:id="431" w:author="Yikai Liu" w:date="2024-02-27T06:11:00Z">
        <w:r w:rsidRPr="002B268F">
          <w:t xml:space="preserve">The alternative flow starts after step </w:t>
        </w:r>
        <w:r>
          <w:t>1</w:t>
        </w:r>
        <w:r w:rsidRPr="002B268F">
          <w:t xml:space="preserve"> of the main </w:t>
        </w:r>
        <w:proofErr w:type="gramStart"/>
        <w:r w:rsidRPr="002B268F">
          <w:t>flow</w:t>
        </w:r>
        <w:proofErr w:type="gramEnd"/>
        <w:r w:rsidRPr="002B268F">
          <w:t xml:space="preserve"> </w:t>
        </w:r>
      </w:ins>
    </w:p>
    <w:p w14:paraId="19AF9C4A" w14:textId="77777777" w:rsidR="00FE7667" w:rsidRDefault="00FE7667" w:rsidP="00FE7667">
      <w:pPr>
        <w:pStyle w:val="ListParagraph"/>
        <w:numPr>
          <w:ilvl w:val="0"/>
          <w:numId w:val="10"/>
        </w:numPr>
        <w:rPr>
          <w:ins w:id="432" w:author="Yikai Liu" w:date="2024-02-27T06:11:00Z"/>
        </w:rPr>
      </w:pPr>
      <w:ins w:id="433" w:author="Yikai Liu" w:date="2024-02-27T06:11:00Z">
        <w:r w:rsidRPr="002B268F">
          <w:t xml:space="preserve">The system </w:t>
        </w:r>
        <w:r>
          <w:t xml:space="preserve">shows ‘you have no active events’ with hyperlinks to </w:t>
        </w:r>
      </w:ins>
    </w:p>
    <w:p w14:paraId="010B91B6" w14:textId="77777777" w:rsidR="00FE7667" w:rsidRDefault="00FE7667" w:rsidP="00FE7667">
      <w:pPr>
        <w:pStyle w:val="ListParagraph"/>
        <w:numPr>
          <w:ilvl w:val="1"/>
          <w:numId w:val="10"/>
        </w:numPr>
        <w:rPr>
          <w:ins w:id="434" w:author="Yikai Liu" w:date="2024-02-27T06:11:00Z"/>
        </w:rPr>
      </w:pPr>
      <w:ins w:id="435" w:author="Yikai Liu" w:date="2024-02-27T06:11:00Z">
        <w:r>
          <w:t xml:space="preserve">the ‘view all events’ </w:t>
        </w:r>
        <w:proofErr w:type="gramStart"/>
        <w:r>
          <w:t>page</w:t>
        </w:r>
        <w:proofErr w:type="gramEnd"/>
        <w:r w:rsidRPr="002B268F">
          <w:t xml:space="preserve">  </w:t>
        </w:r>
      </w:ins>
    </w:p>
    <w:p w14:paraId="33E1A9E4" w14:textId="77777777" w:rsidR="00FE7667" w:rsidRDefault="00FE7667" w:rsidP="00FE7667">
      <w:pPr>
        <w:pStyle w:val="ListParagraph"/>
        <w:numPr>
          <w:ilvl w:val="1"/>
          <w:numId w:val="10"/>
        </w:numPr>
        <w:rPr>
          <w:ins w:id="436" w:author="Yikai Liu" w:date="2024-02-27T06:11:00Z"/>
        </w:rPr>
      </w:pPr>
      <w:ins w:id="437" w:author="Yikai Liu" w:date="2024-02-27T06:11:00Z">
        <w:r>
          <w:t xml:space="preserve">the ‘become an event owner’ </w:t>
        </w:r>
        <w:proofErr w:type="gramStart"/>
        <w:r>
          <w:t>page</w:t>
        </w:r>
        <w:proofErr w:type="gramEnd"/>
      </w:ins>
    </w:p>
    <w:p w14:paraId="733F6133" w14:textId="77777777" w:rsidR="00FE7667" w:rsidRPr="00B11319" w:rsidRDefault="00FE7667" w:rsidP="00FE7667">
      <w:pPr>
        <w:rPr>
          <w:ins w:id="438" w:author="Yikai Liu" w:date="2024-02-27T06:11:00Z"/>
          <w:b/>
          <w:bCs/>
        </w:rPr>
      </w:pPr>
      <w:ins w:id="439" w:author="Yikai Liu" w:date="2024-02-27T06:11:00Z">
        <w:r w:rsidRPr="00B11319">
          <w:rPr>
            <w:b/>
            <w:bCs/>
          </w:rPr>
          <w:t>Special Conditions</w:t>
        </w:r>
      </w:ins>
    </w:p>
    <w:p w14:paraId="6180D0E8" w14:textId="77777777" w:rsidR="00FE7667" w:rsidRDefault="00FE7667" w:rsidP="00FE7667">
      <w:pPr>
        <w:rPr>
          <w:ins w:id="440" w:author="Yikai Liu" w:date="2024-02-27T06:11:00Z"/>
          <w:b/>
          <w:bCs/>
        </w:rPr>
      </w:pPr>
      <w:ins w:id="441" w:author="Yikai Liu" w:date="2024-02-27T06:11:00Z">
        <w:r w:rsidRPr="00B11319">
          <w:rPr>
            <w:b/>
            <w:bCs/>
          </w:rPr>
          <w:t>Pre-Condition</w:t>
        </w:r>
      </w:ins>
    </w:p>
    <w:p w14:paraId="25DB41C1" w14:textId="77777777" w:rsidR="00FE7667" w:rsidRPr="006917CE" w:rsidRDefault="00FE7667" w:rsidP="00FE7667">
      <w:pPr>
        <w:rPr>
          <w:ins w:id="442" w:author="Yikai Liu" w:date="2024-02-27T06:11:00Z"/>
        </w:rPr>
      </w:pPr>
      <w:ins w:id="443" w:author="Yikai Liu" w:date="2024-02-27T06:11:00Z">
        <w:r w:rsidRPr="006917CE">
          <w:t xml:space="preserve">User has </w:t>
        </w:r>
        <w:r>
          <w:t xml:space="preserve">logged in to their </w:t>
        </w:r>
        <w:proofErr w:type="gramStart"/>
        <w:r>
          <w:t>account</w:t>
        </w:r>
        <w:proofErr w:type="gramEnd"/>
      </w:ins>
    </w:p>
    <w:p w14:paraId="67764B0C" w14:textId="77777777" w:rsidR="00FE7667" w:rsidRDefault="00FE7667" w:rsidP="00FE7667">
      <w:pPr>
        <w:rPr>
          <w:ins w:id="444" w:author="Yikai Liu" w:date="2024-02-27T06:11:00Z"/>
          <w:b/>
          <w:bCs/>
        </w:rPr>
      </w:pPr>
      <w:ins w:id="445" w:author="Yikai Liu" w:date="2024-02-27T06:11:00Z">
        <w:r>
          <w:rPr>
            <w:b/>
            <w:bCs/>
          </w:rPr>
          <w:t>NA</w:t>
        </w:r>
      </w:ins>
    </w:p>
    <w:p w14:paraId="402A0591" w14:textId="77777777" w:rsidR="00FE7667" w:rsidRDefault="00FE7667" w:rsidP="00FE7667">
      <w:pPr>
        <w:rPr>
          <w:ins w:id="446" w:author="Yikai Liu" w:date="2024-02-27T06:11:00Z"/>
          <w:b/>
          <w:bCs/>
        </w:rPr>
      </w:pPr>
      <w:ins w:id="447" w:author="Yikai Liu" w:date="2024-02-27T06:11:00Z">
        <w:r w:rsidRPr="00B11319">
          <w:rPr>
            <w:b/>
            <w:bCs/>
          </w:rPr>
          <w:t>Post Condition</w:t>
        </w:r>
      </w:ins>
    </w:p>
    <w:p w14:paraId="36AC068A" w14:textId="77777777" w:rsidR="00FE7667" w:rsidRDefault="00FE7667" w:rsidP="00D01447">
      <w:pPr>
        <w:pStyle w:val="Heading1"/>
        <w:rPr>
          <w:ins w:id="448" w:author="Yikai Liu" w:date="2024-02-27T06:11:00Z"/>
          <w:highlight w:val="yellow"/>
        </w:rPr>
      </w:pPr>
    </w:p>
    <w:p w14:paraId="00C39FD6" w14:textId="77777777" w:rsidR="00FE7667" w:rsidRDefault="00FE7667" w:rsidP="00D01447">
      <w:pPr>
        <w:pStyle w:val="Heading1"/>
        <w:rPr>
          <w:ins w:id="449" w:author="Yikai Liu" w:date="2024-02-27T06:11:00Z"/>
          <w:highlight w:val="yellow"/>
        </w:rPr>
      </w:pPr>
    </w:p>
    <w:p w14:paraId="444792CD" w14:textId="77777777" w:rsidR="00FE7667" w:rsidRDefault="00FE7667" w:rsidP="00FE7667">
      <w:pPr>
        <w:rPr>
          <w:ins w:id="450" w:author="Yikai Liu" w:date="2024-02-27T06:11:00Z"/>
          <w:highlight w:val="yellow"/>
        </w:rPr>
      </w:pPr>
    </w:p>
    <w:p w14:paraId="1D373FE4" w14:textId="77777777" w:rsidR="00FE7667" w:rsidRDefault="00FE7667" w:rsidP="00FE7667">
      <w:pPr>
        <w:rPr>
          <w:ins w:id="451" w:author="Yikai Liu" w:date="2024-02-27T06:11:00Z"/>
          <w:highlight w:val="yellow"/>
        </w:rPr>
      </w:pPr>
    </w:p>
    <w:p w14:paraId="0D5CD3A4" w14:textId="77777777" w:rsidR="00FE7667" w:rsidRDefault="00FE7667" w:rsidP="00FE7667">
      <w:pPr>
        <w:rPr>
          <w:ins w:id="452" w:author="Yikai Liu" w:date="2024-02-27T06:11:00Z"/>
          <w:highlight w:val="yellow"/>
        </w:rPr>
      </w:pPr>
    </w:p>
    <w:p w14:paraId="1C0C8B72" w14:textId="77777777" w:rsidR="00FE7667" w:rsidRDefault="00FE7667" w:rsidP="00FE7667">
      <w:pPr>
        <w:rPr>
          <w:ins w:id="453" w:author="Yikai Liu" w:date="2024-02-27T06:11:00Z"/>
          <w:highlight w:val="yellow"/>
        </w:rPr>
      </w:pPr>
    </w:p>
    <w:p w14:paraId="16B0A58D" w14:textId="77777777" w:rsidR="00FE7667" w:rsidRDefault="00FE7667" w:rsidP="00FE7667">
      <w:pPr>
        <w:rPr>
          <w:ins w:id="454" w:author="Yikai Liu" w:date="2024-02-27T06:11:00Z"/>
          <w:highlight w:val="yellow"/>
        </w:rPr>
      </w:pPr>
    </w:p>
    <w:p w14:paraId="5CF6D80D" w14:textId="77777777" w:rsidR="00FE7667" w:rsidRDefault="00FE7667" w:rsidP="00FE7667">
      <w:pPr>
        <w:rPr>
          <w:ins w:id="455" w:author="Yikai Liu" w:date="2024-02-27T06:11:00Z"/>
          <w:highlight w:val="yellow"/>
        </w:rPr>
      </w:pPr>
    </w:p>
    <w:p w14:paraId="24E210FB" w14:textId="77777777" w:rsidR="00FE7667" w:rsidRDefault="00FE7667" w:rsidP="00FE7667">
      <w:pPr>
        <w:rPr>
          <w:ins w:id="456" w:author="Yikai Liu" w:date="2024-02-27T06:11:00Z"/>
          <w:highlight w:val="yellow"/>
        </w:rPr>
      </w:pPr>
    </w:p>
    <w:p w14:paraId="392216E0" w14:textId="77777777" w:rsidR="00FE7667" w:rsidRDefault="00FE7667" w:rsidP="00FE7667">
      <w:pPr>
        <w:rPr>
          <w:ins w:id="457" w:author="Yikai Liu" w:date="2024-02-27T06:11:00Z"/>
          <w:highlight w:val="yellow"/>
        </w:rPr>
      </w:pPr>
    </w:p>
    <w:p w14:paraId="36968E4D" w14:textId="77777777" w:rsidR="00FE7667" w:rsidRDefault="00FE7667" w:rsidP="00FE7667">
      <w:pPr>
        <w:rPr>
          <w:ins w:id="458" w:author="Yikai Liu" w:date="2024-02-27T06:11:00Z"/>
          <w:highlight w:val="yellow"/>
        </w:rPr>
      </w:pPr>
    </w:p>
    <w:p w14:paraId="10502E19" w14:textId="77777777" w:rsidR="00FE7667" w:rsidRDefault="00FE7667" w:rsidP="00FE7667">
      <w:pPr>
        <w:rPr>
          <w:ins w:id="459" w:author="Yikai Liu" w:date="2024-02-27T06:11:00Z"/>
          <w:highlight w:val="yellow"/>
        </w:rPr>
      </w:pPr>
    </w:p>
    <w:p w14:paraId="0B7A5475" w14:textId="77777777" w:rsidR="00FE7667" w:rsidRDefault="00FE7667" w:rsidP="00FE7667">
      <w:pPr>
        <w:rPr>
          <w:ins w:id="460" w:author="Yikai Liu" w:date="2024-02-27T06:11:00Z"/>
          <w:highlight w:val="yellow"/>
        </w:rPr>
      </w:pPr>
    </w:p>
    <w:p w14:paraId="7A2BA1F2" w14:textId="77777777" w:rsidR="00FE7667" w:rsidRDefault="00FE7667" w:rsidP="00FE7667">
      <w:pPr>
        <w:rPr>
          <w:ins w:id="461" w:author="Yikai Liu" w:date="2024-02-27T06:11:00Z"/>
          <w:highlight w:val="yellow"/>
        </w:rPr>
      </w:pPr>
    </w:p>
    <w:p w14:paraId="4DB38544" w14:textId="77777777" w:rsidR="00FE7667" w:rsidRPr="00FE7667" w:rsidRDefault="00FE7667" w:rsidP="00FE7667">
      <w:pPr>
        <w:rPr>
          <w:ins w:id="462" w:author="Yikai Liu" w:date="2024-02-27T06:11:00Z"/>
          <w:highlight w:val="yellow"/>
        </w:rPr>
        <w:pPrChange w:id="463" w:author="Yikai Liu" w:date="2024-02-27T06:11:00Z">
          <w:pPr>
            <w:pStyle w:val="Heading1"/>
          </w:pPr>
        </w:pPrChange>
      </w:pPr>
    </w:p>
    <w:p w14:paraId="495966AB" w14:textId="496347BB" w:rsidR="00D46B15" w:rsidRPr="004F7F87" w:rsidRDefault="00D46B15" w:rsidP="00D01447">
      <w:pPr>
        <w:pStyle w:val="Heading1"/>
      </w:pPr>
      <w:del w:id="464" w:author="boc" w:date="2024-02-26T11:12:00Z">
        <w:r w:rsidDel="00A44BCE">
          <w:rPr>
            <w:highlight w:val="yellow"/>
          </w:rPr>
          <w:lastRenderedPageBreak/>
          <w:delText>Community User</w:delText>
        </w:r>
      </w:del>
      <w:bookmarkStart w:id="465" w:name="_Toc159906750"/>
      <w:ins w:id="466" w:author="boc" w:date="2024-02-26T11:12:00Z">
        <w:r w:rsidR="00A44BCE">
          <w:rPr>
            <w:highlight w:val="yellow"/>
          </w:rPr>
          <w:t>Community member</w:t>
        </w:r>
      </w:ins>
      <w:r>
        <w:rPr>
          <w:highlight w:val="yellow"/>
        </w:rPr>
        <w:t xml:space="preserve">: </w:t>
      </w:r>
      <w:r>
        <w:t>Feedback</w:t>
      </w:r>
      <w:r w:rsidRPr="00D46B15">
        <w:t xml:space="preserve"> Event</w:t>
      </w:r>
      <w:r w:rsidRPr="004F7F87">
        <w:t xml:space="preserve"> Use Case</w:t>
      </w:r>
      <w:bookmarkEnd w:id="465"/>
    </w:p>
    <w:p w14:paraId="2712E127" w14:textId="77777777" w:rsidR="00B92175" w:rsidRPr="00B11319" w:rsidRDefault="00B92175" w:rsidP="00B92175">
      <w:pPr>
        <w:rPr>
          <w:b/>
          <w:bCs/>
        </w:rPr>
      </w:pPr>
      <w:r w:rsidRPr="00B11319">
        <w:rPr>
          <w:b/>
          <w:bCs/>
        </w:rPr>
        <w:t>Brief Description</w:t>
      </w:r>
    </w:p>
    <w:p w14:paraId="1A5460D9" w14:textId="5831635D" w:rsidR="00B92175" w:rsidRDefault="00B92175" w:rsidP="00B92175">
      <w:r>
        <w:t xml:space="preserve">This use case is for the </w:t>
      </w:r>
      <w:del w:id="467" w:author="boc" w:date="2024-02-26T11:12:00Z">
        <w:r w:rsidDel="00A44BCE">
          <w:delText>community user</w:delText>
        </w:r>
      </w:del>
      <w:ins w:id="468" w:author="boc" w:date="2024-02-26T11:12:00Z">
        <w:r w:rsidR="00A44BCE">
          <w:t>community member</w:t>
        </w:r>
      </w:ins>
      <w:r>
        <w:t xml:space="preserve"> to give feedback to participated events.</w:t>
      </w:r>
    </w:p>
    <w:p w14:paraId="321429D8" w14:textId="77777777" w:rsidR="00B92175" w:rsidRPr="00B11319" w:rsidRDefault="00B92175" w:rsidP="00B92175">
      <w:pPr>
        <w:rPr>
          <w:b/>
          <w:bCs/>
        </w:rPr>
      </w:pPr>
      <w:r w:rsidRPr="00B11319">
        <w:rPr>
          <w:b/>
          <w:bCs/>
        </w:rPr>
        <w:t>Flow of Events</w:t>
      </w:r>
    </w:p>
    <w:p w14:paraId="4A96021C" w14:textId="77777777" w:rsidR="00B92175" w:rsidRDefault="00B92175" w:rsidP="00B92175">
      <w:pPr>
        <w:rPr>
          <w:rStyle w:val="ui-provider"/>
          <w:b/>
          <w:bCs/>
        </w:rPr>
      </w:pPr>
      <w:r w:rsidRPr="00B11319">
        <w:rPr>
          <w:rStyle w:val="ui-provider"/>
          <w:b/>
          <w:bCs/>
        </w:rPr>
        <w:t>Basic/Standard Flow of events</w:t>
      </w:r>
    </w:p>
    <w:p w14:paraId="77DBC050" w14:textId="77777777" w:rsidR="00B92175" w:rsidRDefault="00B92175" w:rsidP="00B92175">
      <w:pPr>
        <w:pStyle w:val="ListParagraph"/>
        <w:numPr>
          <w:ilvl w:val="0"/>
          <w:numId w:val="20"/>
        </w:numPr>
      </w:pPr>
      <w:r>
        <w:t>The flow starts from the event detail page which user can access in the Browse Event Use Case or Dashboard Use case</w:t>
      </w:r>
    </w:p>
    <w:p w14:paraId="446DBC97" w14:textId="3284579D" w:rsidR="00B92175" w:rsidRDefault="00B92175" w:rsidP="00B92175">
      <w:pPr>
        <w:pStyle w:val="ListParagraph"/>
        <w:numPr>
          <w:ilvl w:val="0"/>
          <w:numId w:val="20"/>
        </w:numPr>
      </w:pPr>
      <w:r>
        <w:t>The user click on the ‘Feedback’ button</w:t>
      </w:r>
    </w:p>
    <w:p w14:paraId="40E8CCB0" w14:textId="3D120F2E" w:rsidR="00B92175" w:rsidRDefault="00B92175" w:rsidP="00B92175">
      <w:pPr>
        <w:pStyle w:val="ListParagraph"/>
        <w:numPr>
          <w:ilvl w:val="0"/>
          <w:numId w:val="20"/>
        </w:numPr>
      </w:pPr>
      <w:r>
        <w:t>The system shows a page in which user can give rate and comment about the event.</w:t>
      </w:r>
    </w:p>
    <w:p w14:paraId="55C6224B" w14:textId="6FC4251D" w:rsidR="00B92175" w:rsidRDefault="00B92175" w:rsidP="00B92175">
      <w:pPr>
        <w:pStyle w:val="ListParagraph"/>
        <w:numPr>
          <w:ilvl w:val="0"/>
          <w:numId w:val="20"/>
        </w:numPr>
      </w:pPr>
      <w:r>
        <w:t>The user fills in the feedback form.</w:t>
      </w:r>
    </w:p>
    <w:p w14:paraId="3E0161FE" w14:textId="3B64222E" w:rsidR="00B92175" w:rsidRDefault="00B92175" w:rsidP="00B92175">
      <w:pPr>
        <w:pStyle w:val="ListParagraph"/>
        <w:numPr>
          <w:ilvl w:val="0"/>
          <w:numId w:val="20"/>
        </w:numPr>
      </w:pPr>
      <w:r>
        <w:t>The system updates user’s feedback to the database.</w:t>
      </w:r>
    </w:p>
    <w:p w14:paraId="4AE49A49" w14:textId="4BA14D8C" w:rsidR="00B92175" w:rsidRDefault="00B92175" w:rsidP="00B92175">
      <w:pPr>
        <w:pStyle w:val="ListParagraph"/>
        <w:numPr>
          <w:ilvl w:val="0"/>
          <w:numId w:val="20"/>
        </w:numPr>
      </w:pPr>
      <w:r>
        <w:t>The system shows ‘Thank you for your feedback!’</w:t>
      </w:r>
    </w:p>
    <w:p w14:paraId="56190FE2" w14:textId="77777777" w:rsidR="00B92175" w:rsidRDefault="00B92175" w:rsidP="00B92175">
      <w:r w:rsidRPr="00417D20">
        <w:rPr>
          <w:rStyle w:val="ui-provider"/>
          <w:b/>
          <w:bCs/>
        </w:rPr>
        <w:t>Alternative (Exception) Flow of events</w:t>
      </w:r>
    </w:p>
    <w:p w14:paraId="1A833D4D" w14:textId="77777777" w:rsidR="00B92175" w:rsidRPr="00B11319" w:rsidRDefault="00B92175" w:rsidP="00B92175">
      <w:pPr>
        <w:rPr>
          <w:b/>
          <w:bCs/>
        </w:rPr>
      </w:pPr>
      <w:r w:rsidRPr="00B11319">
        <w:rPr>
          <w:b/>
          <w:bCs/>
        </w:rPr>
        <w:t>Special Conditions</w:t>
      </w:r>
    </w:p>
    <w:p w14:paraId="37D3718A" w14:textId="77777777" w:rsidR="00B92175" w:rsidRDefault="00B92175" w:rsidP="00B92175">
      <w:pPr>
        <w:rPr>
          <w:b/>
          <w:bCs/>
        </w:rPr>
      </w:pPr>
      <w:r w:rsidRPr="00B11319">
        <w:rPr>
          <w:b/>
          <w:bCs/>
        </w:rPr>
        <w:t>Pre-Condition</w:t>
      </w:r>
    </w:p>
    <w:p w14:paraId="45B7884F" w14:textId="77777777" w:rsidR="00B92175" w:rsidRDefault="00B92175" w:rsidP="00B92175">
      <w:r>
        <w:t xml:space="preserve">Leave Event Button will only be available when the user is </w:t>
      </w:r>
    </w:p>
    <w:p w14:paraId="2CF51BFD" w14:textId="7C6290B7" w:rsidR="00B92175" w:rsidRDefault="00B92175" w:rsidP="00B92175">
      <w:pPr>
        <w:pStyle w:val="ListParagraph"/>
        <w:numPr>
          <w:ilvl w:val="0"/>
          <w:numId w:val="21"/>
        </w:numPr>
      </w:pPr>
      <w:del w:id="469" w:author="Yikai Liu" w:date="2024-02-27T06:19:00Z">
        <w:r w:rsidDel="00BC0D84">
          <w:delText xml:space="preserve">the </w:delText>
        </w:r>
      </w:del>
      <w:ins w:id="470" w:author="Yikai Liu" w:date="2024-02-27T06:19:00Z">
        <w:r w:rsidR="00BC0D84">
          <w:t>T</w:t>
        </w:r>
        <w:r w:rsidR="00BC0D84">
          <w:t xml:space="preserve">he </w:t>
        </w:r>
      </w:ins>
      <w:r>
        <w:t xml:space="preserve">user is already logged in, </w:t>
      </w:r>
    </w:p>
    <w:p w14:paraId="523F71DB" w14:textId="4F315253" w:rsidR="00B92175" w:rsidRDefault="00B92175" w:rsidP="00B92175">
      <w:pPr>
        <w:pStyle w:val="ListParagraph"/>
        <w:numPr>
          <w:ilvl w:val="0"/>
          <w:numId w:val="21"/>
        </w:numPr>
      </w:pPr>
      <w:del w:id="471" w:author="Yikai Liu" w:date="2024-02-27T06:19:00Z">
        <w:r w:rsidDel="00BC0D84">
          <w:delText xml:space="preserve">the </w:delText>
        </w:r>
      </w:del>
      <w:ins w:id="472" w:author="Yikai Liu" w:date="2024-02-27T06:19:00Z">
        <w:r w:rsidR="00BC0D84">
          <w:t>T</w:t>
        </w:r>
        <w:r w:rsidR="00BC0D84">
          <w:t xml:space="preserve">he </w:t>
        </w:r>
      </w:ins>
      <w:r>
        <w:t xml:space="preserve">user is not an admin of this event, </w:t>
      </w:r>
    </w:p>
    <w:p w14:paraId="66FFBA32" w14:textId="74979980" w:rsidR="00B92175" w:rsidRDefault="00B92175" w:rsidP="00B92175">
      <w:pPr>
        <w:pStyle w:val="ListParagraph"/>
        <w:numPr>
          <w:ilvl w:val="0"/>
          <w:numId w:val="21"/>
        </w:numPr>
      </w:pPr>
      <w:del w:id="473" w:author="Yikai Liu" w:date="2024-02-27T06:19:00Z">
        <w:r w:rsidDel="00BC0D84">
          <w:delText xml:space="preserve">the </w:delText>
        </w:r>
      </w:del>
      <w:ins w:id="474" w:author="Yikai Liu" w:date="2024-02-27T06:19:00Z">
        <w:r w:rsidR="00BC0D84">
          <w:t>T</w:t>
        </w:r>
        <w:r w:rsidR="00BC0D84">
          <w:t xml:space="preserve">he </w:t>
        </w:r>
      </w:ins>
      <w:r>
        <w:t>user is a participant of this event,</w:t>
      </w:r>
    </w:p>
    <w:p w14:paraId="5B22188D" w14:textId="44FFA7ED" w:rsidR="00B92175" w:rsidRDefault="00B92175" w:rsidP="00B92175">
      <w:pPr>
        <w:pStyle w:val="ListParagraph"/>
        <w:numPr>
          <w:ilvl w:val="0"/>
          <w:numId w:val="21"/>
        </w:numPr>
      </w:pPr>
      <w:del w:id="475" w:author="Yikai Liu" w:date="2024-02-27T06:19:00Z">
        <w:r w:rsidDel="00BC0D84">
          <w:delText xml:space="preserve">the </w:delText>
        </w:r>
      </w:del>
      <w:ins w:id="476" w:author="Yikai Liu" w:date="2024-02-27T06:19:00Z">
        <w:r w:rsidR="00BC0D84">
          <w:t>T</w:t>
        </w:r>
        <w:r w:rsidR="00BC0D84">
          <w:t xml:space="preserve">he </w:t>
        </w:r>
      </w:ins>
      <w:r>
        <w:t xml:space="preserve">user has not left </w:t>
      </w:r>
      <w:proofErr w:type="gramStart"/>
      <w:r>
        <w:t>a feedback</w:t>
      </w:r>
      <w:proofErr w:type="gramEnd"/>
      <w:r>
        <w:t xml:space="preserve"> to this event before,</w:t>
      </w:r>
    </w:p>
    <w:p w14:paraId="7B96EF9F" w14:textId="59FB59FB" w:rsidR="00B92175" w:rsidRPr="006C5E29" w:rsidRDefault="00B92175" w:rsidP="00B92175">
      <w:pPr>
        <w:pStyle w:val="ListParagraph"/>
        <w:numPr>
          <w:ilvl w:val="0"/>
          <w:numId w:val="21"/>
        </w:numPr>
      </w:pPr>
      <w:del w:id="477" w:author="boc" w:date="2024-02-26T12:10:00Z">
        <w:r w:rsidDel="00A84CF0">
          <w:delText>the</w:delText>
        </w:r>
      </w:del>
      <w:ins w:id="478" w:author="boc" w:date="2024-02-26T12:10:00Z">
        <w:r w:rsidR="00A84CF0">
          <w:t>The</w:t>
        </w:r>
      </w:ins>
      <w:r>
        <w:t xml:space="preserve"> event is inactive (past date, or cancelled by admin).</w:t>
      </w:r>
    </w:p>
    <w:p w14:paraId="34750A89" w14:textId="434EE3F1" w:rsidR="00B92175" w:rsidRDefault="00B92175" w:rsidP="00126D6A">
      <w:r w:rsidRPr="00B11319">
        <w:rPr>
          <w:b/>
          <w:bCs/>
        </w:rPr>
        <w:t>Post Condition</w:t>
      </w:r>
      <w:r>
        <w:t xml:space="preserve"> </w:t>
      </w:r>
    </w:p>
    <w:p w14:paraId="54F6A702" w14:textId="77777777" w:rsidR="00D46B15" w:rsidRDefault="00D46B15" w:rsidP="00D46B15"/>
    <w:p w14:paraId="6775E492" w14:textId="77777777" w:rsidR="00D46B15" w:rsidRDefault="00D46B15">
      <w:pPr>
        <w:rPr>
          <w:rFonts w:eastAsia="Yu Mincho"/>
          <w:b/>
          <w:bCs/>
          <w:sz w:val="28"/>
          <w:szCs w:val="28"/>
          <w:highlight w:val="yellow"/>
          <w:lang w:eastAsia="ja-JP"/>
        </w:rPr>
      </w:pPr>
      <w:r>
        <w:rPr>
          <w:rFonts w:eastAsia="Yu Mincho"/>
          <w:b/>
          <w:bCs/>
          <w:sz w:val="28"/>
          <w:szCs w:val="28"/>
          <w:highlight w:val="yellow"/>
          <w:lang w:eastAsia="ja-JP"/>
        </w:rPr>
        <w:br w:type="page"/>
      </w:r>
    </w:p>
    <w:p w14:paraId="7D04C94F" w14:textId="02B66AAB" w:rsidR="00C13E14" w:rsidRPr="004F7F87" w:rsidRDefault="00D46B15" w:rsidP="00D01447">
      <w:pPr>
        <w:pStyle w:val="Heading1"/>
      </w:pPr>
      <w:del w:id="479" w:author="boc" w:date="2024-02-26T11:18:00Z">
        <w:r w:rsidDel="003611A0">
          <w:rPr>
            <w:highlight w:val="yellow"/>
          </w:rPr>
          <w:lastRenderedPageBreak/>
          <w:delText>Event Admin</w:delText>
        </w:r>
      </w:del>
      <w:bookmarkStart w:id="480" w:name="_Toc159906751"/>
      <w:ins w:id="481" w:author="boc" w:date="2024-02-26T11:18:00Z">
        <w:r w:rsidR="003611A0">
          <w:rPr>
            <w:highlight w:val="yellow"/>
          </w:rPr>
          <w:t>Event owner</w:t>
        </w:r>
      </w:ins>
      <w:del w:id="482" w:author="boc" w:date="2024-02-26T11:19:00Z">
        <w:r w:rsidDel="00FE7E32">
          <w:rPr>
            <w:highlight w:val="yellow"/>
          </w:rPr>
          <w:delText xml:space="preserve"> User</w:delText>
        </w:r>
      </w:del>
      <w:r>
        <w:rPr>
          <w:highlight w:val="yellow"/>
        </w:rPr>
        <w:t xml:space="preserve">: </w:t>
      </w:r>
      <w:r w:rsidR="008B42E8" w:rsidRPr="00D46B15">
        <w:t>Create Event</w:t>
      </w:r>
      <w:r w:rsidR="008B42E8" w:rsidRPr="004F7F87">
        <w:t xml:space="preserve"> Use Case</w:t>
      </w:r>
      <w:bookmarkEnd w:id="480"/>
    </w:p>
    <w:p w14:paraId="5DCCAFAC" w14:textId="5859F7D7" w:rsidR="001A3CDB" w:rsidRPr="00B11319" w:rsidRDefault="001A3CDB">
      <w:pPr>
        <w:rPr>
          <w:b/>
          <w:bCs/>
        </w:rPr>
      </w:pPr>
      <w:r w:rsidRPr="00B11319">
        <w:rPr>
          <w:b/>
          <w:bCs/>
        </w:rPr>
        <w:t>Brief Description</w:t>
      </w:r>
    </w:p>
    <w:p w14:paraId="1BF70C22" w14:textId="377CE60D" w:rsidR="00B11319" w:rsidRDefault="008B42E8">
      <w:r>
        <w:t xml:space="preserve">This use case is for the </w:t>
      </w:r>
      <w:del w:id="483" w:author="boc" w:date="2024-02-26T11:18:00Z">
        <w:r w:rsidR="00D01447" w:rsidDel="003611A0">
          <w:delText xml:space="preserve">event </w:delText>
        </w:r>
        <w:r w:rsidR="00126D6A" w:rsidDel="003611A0">
          <w:delText>admin</w:delText>
        </w:r>
      </w:del>
      <w:ins w:id="484" w:author="boc" w:date="2024-02-26T11:18:00Z">
        <w:r w:rsidR="003611A0">
          <w:t>event owner</w:t>
        </w:r>
      </w:ins>
      <w:r w:rsidR="00126D6A">
        <w:t xml:space="preserve"> to create an event for public to join.</w:t>
      </w:r>
      <w:r w:rsidR="0023773D">
        <w:t xml:space="preserve"> </w:t>
      </w:r>
    </w:p>
    <w:p w14:paraId="125F201F" w14:textId="1E265F1C" w:rsidR="001A3CDB" w:rsidRPr="00B11319" w:rsidRDefault="001A3CDB">
      <w:pPr>
        <w:rPr>
          <w:b/>
          <w:bCs/>
        </w:rPr>
      </w:pPr>
      <w:r w:rsidRPr="00B11319">
        <w:rPr>
          <w:b/>
          <w:bCs/>
        </w:rPr>
        <w:t>Flow of Events</w:t>
      </w:r>
    </w:p>
    <w:p w14:paraId="10616A71" w14:textId="1823587C" w:rsidR="00F22511" w:rsidRDefault="00B11319">
      <w:pPr>
        <w:rPr>
          <w:rStyle w:val="ui-provider"/>
          <w:b/>
          <w:bCs/>
        </w:rPr>
      </w:pPr>
      <w:r w:rsidRPr="00B11319">
        <w:rPr>
          <w:rStyle w:val="ui-provider"/>
          <w:b/>
          <w:bCs/>
        </w:rPr>
        <w:t>Basic/Standard Flow of events</w:t>
      </w:r>
    </w:p>
    <w:p w14:paraId="793B809D" w14:textId="7CBF2D6F" w:rsidR="00B11319" w:rsidRDefault="00D46B15" w:rsidP="00B92175">
      <w:pPr>
        <w:pStyle w:val="ListParagraph"/>
        <w:numPr>
          <w:ilvl w:val="0"/>
          <w:numId w:val="22"/>
        </w:numPr>
      </w:pPr>
      <w:r>
        <w:t>The user</w:t>
      </w:r>
      <w:r w:rsidR="00BE5D8A">
        <w:t xml:space="preserve"> click on the create event button</w:t>
      </w:r>
      <w:r w:rsidR="00126D6A">
        <w:t xml:space="preserve"> in the Dashboard Page.</w:t>
      </w:r>
    </w:p>
    <w:p w14:paraId="0102A14C" w14:textId="73276FA6" w:rsidR="00126D6A" w:rsidRDefault="00126D6A" w:rsidP="00B92175">
      <w:pPr>
        <w:pStyle w:val="ListParagraph"/>
        <w:numPr>
          <w:ilvl w:val="0"/>
          <w:numId w:val="22"/>
        </w:numPr>
      </w:pPr>
      <w:r>
        <w:t>The system shows the create event page in which the admin user can provide various details. (e.g. title, location, time, description, capacity)</w:t>
      </w:r>
    </w:p>
    <w:p w14:paraId="6FA42D0B" w14:textId="7BF8B1F7" w:rsidR="00126D6A" w:rsidRDefault="00126D6A" w:rsidP="00B92175">
      <w:pPr>
        <w:pStyle w:val="ListParagraph"/>
        <w:numPr>
          <w:ilvl w:val="0"/>
          <w:numId w:val="22"/>
        </w:numPr>
      </w:pPr>
      <w:r>
        <w:t>The user fills in the create event form.</w:t>
      </w:r>
    </w:p>
    <w:p w14:paraId="67AF7EBA" w14:textId="080FA542" w:rsidR="00126D6A" w:rsidRDefault="00126D6A" w:rsidP="00B92175">
      <w:pPr>
        <w:pStyle w:val="ListParagraph"/>
        <w:numPr>
          <w:ilvl w:val="0"/>
          <w:numId w:val="22"/>
        </w:numPr>
      </w:pPr>
      <w:r>
        <w:t>The user clicks on ‘Create Event Button’</w:t>
      </w:r>
    </w:p>
    <w:p w14:paraId="4BB0BAF7" w14:textId="5AF5532B" w:rsidR="00126D6A" w:rsidRDefault="00126D6A" w:rsidP="00B92175">
      <w:pPr>
        <w:pStyle w:val="ListParagraph"/>
        <w:numPr>
          <w:ilvl w:val="0"/>
          <w:numId w:val="22"/>
        </w:numPr>
      </w:pPr>
      <w:r>
        <w:t>The System saves the event to db.</w:t>
      </w:r>
    </w:p>
    <w:p w14:paraId="474FA633" w14:textId="43B13D4A" w:rsidR="00126D6A" w:rsidRDefault="00126D6A" w:rsidP="00B92175">
      <w:pPr>
        <w:pStyle w:val="ListParagraph"/>
        <w:numPr>
          <w:ilvl w:val="0"/>
          <w:numId w:val="22"/>
        </w:numPr>
      </w:pPr>
      <w:r>
        <w:t>The system shows: ‘Event created.’, and jumps to this events’ detail page</w:t>
      </w:r>
    </w:p>
    <w:p w14:paraId="584BAFC7" w14:textId="77777777" w:rsidR="005723F1" w:rsidRDefault="005723F1"/>
    <w:p w14:paraId="2E51B9AD" w14:textId="210BAF2A" w:rsidR="00F22511" w:rsidRPr="00417D20" w:rsidRDefault="00B11319">
      <w:pPr>
        <w:rPr>
          <w:rStyle w:val="ui-provider"/>
          <w:b/>
          <w:bCs/>
        </w:rPr>
      </w:pPr>
      <w:r w:rsidRPr="00417D20">
        <w:rPr>
          <w:rStyle w:val="ui-provider"/>
          <w:b/>
          <w:bCs/>
        </w:rPr>
        <w:t>Alternative (Exception) Flow of events</w:t>
      </w:r>
    </w:p>
    <w:p w14:paraId="3992CE09" w14:textId="5019161F" w:rsidR="00B11319" w:rsidRDefault="00126D6A">
      <w:r>
        <w:t>If the user enters invalid Event details in step 2.</w:t>
      </w:r>
    </w:p>
    <w:p w14:paraId="5AB21193" w14:textId="49731A6C" w:rsidR="00126D6A" w:rsidRDefault="00126D6A" w:rsidP="00126D6A">
      <w:pPr>
        <w:pStyle w:val="ListParagraph"/>
        <w:numPr>
          <w:ilvl w:val="0"/>
          <w:numId w:val="23"/>
        </w:numPr>
      </w:pPr>
      <w:r>
        <w:t>This alternative flow happens at step 5. The system validates the information user has keyed in.</w:t>
      </w:r>
    </w:p>
    <w:p w14:paraId="4E8C24B2" w14:textId="50AF72CD" w:rsidR="00126D6A" w:rsidRDefault="00126D6A" w:rsidP="00126D6A">
      <w:pPr>
        <w:pStyle w:val="ListParagraph"/>
        <w:numPr>
          <w:ilvl w:val="0"/>
          <w:numId w:val="23"/>
        </w:numPr>
      </w:pPr>
      <w:r>
        <w:t xml:space="preserve">If user has keyed in invalid information </w:t>
      </w:r>
    </w:p>
    <w:p w14:paraId="5FEB0196" w14:textId="7ABD3AB8" w:rsidR="00126D6A" w:rsidRDefault="00126D6A" w:rsidP="00126D6A">
      <w:pPr>
        <w:pStyle w:val="ListParagraph"/>
        <w:numPr>
          <w:ilvl w:val="1"/>
          <w:numId w:val="23"/>
        </w:numPr>
      </w:pPr>
      <w:r>
        <w:t>Empty title</w:t>
      </w:r>
    </w:p>
    <w:p w14:paraId="568F9447" w14:textId="6E5FAF83" w:rsidR="00126D6A" w:rsidRDefault="00126D6A" w:rsidP="00126D6A">
      <w:pPr>
        <w:pStyle w:val="ListParagraph"/>
        <w:numPr>
          <w:ilvl w:val="1"/>
          <w:numId w:val="23"/>
        </w:numPr>
      </w:pPr>
      <w:r>
        <w:t>Empty location</w:t>
      </w:r>
    </w:p>
    <w:p w14:paraId="2759D9E1" w14:textId="03816EDA" w:rsidR="00126D6A" w:rsidRDefault="00126D6A" w:rsidP="00126D6A">
      <w:pPr>
        <w:pStyle w:val="ListParagraph"/>
        <w:numPr>
          <w:ilvl w:val="1"/>
          <w:numId w:val="23"/>
        </w:numPr>
      </w:pPr>
      <w:r>
        <w:t>Empty dates</w:t>
      </w:r>
    </w:p>
    <w:p w14:paraId="191A48C3" w14:textId="4DFEDE2B" w:rsidR="00126D6A" w:rsidRDefault="00126D6A" w:rsidP="00126D6A">
      <w:pPr>
        <w:pStyle w:val="ListParagraph"/>
        <w:numPr>
          <w:ilvl w:val="1"/>
          <w:numId w:val="23"/>
        </w:numPr>
      </w:pPr>
      <w:r>
        <w:t>Past start date</w:t>
      </w:r>
    </w:p>
    <w:p w14:paraId="5747ED69" w14:textId="0FAA1B7B" w:rsidR="00126D6A" w:rsidRDefault="00126D6A" w:rsidP="00126D6A">
      <w:pPr>
        <w:pStyle w:val="ListParagraph"/>
        <w:numPr>
          <w:ilvl w:val="1"/>
          <w:numId w:val="23"/>
        </w:numPr>
      </w:pPr>
      <w:r>
        <w:t>Empty Capacity</w:t>
      </w:r>
    </w:p>
    <w:p w14:paraId="1C653E23" w14:textId="75435B4D" w:rsidR="00126D6A" w:rsidRDefault="00126D6A" w:rsidP="00126D6A">
      <w:pPr>
        <w:pStyle w:val="ListParagraph"/>
        <w:numPr>
          <w:ilvl w:val="0"/>
          <w:numId w:val="23"/>
        </w:numPr>
      </w:pPr>
      <w:r>
        <w:t>The system stops processing and returns to step 2, with extra error messages on the invalid fields.</w:t>
      </w:r>
    </w:p>
    <w:p w14:paraId="620DB153" w14:textId="4258A65A" w:rsidR="00B11319" w:rsidRPr="00B11319" w:rsidRDefault="00B11319">
      <w:pPr>
        <w:rPr>
          <w:b/>
          <w:bCs/>
        </w:rPr>
      </w:pPr>
      <w:r w:rsidRPr="00B11319">
        <w:rPr>
          <w:b/>
          <w:bCs/>
        </w:rPr>
        <w:t>Special Conditions</w:t>
      </w:r>
    </w:p>
    <w:p w14:paraId="692422A5" w14:textId="7D5747E2" w:rsidR="00F22511" w:rsidRDefault="00F22511">
      <w:pPr>
        <w:rPr>
          <w:b/>
          <w:bCs/>
        </w:rPr>
      </w:pPr>
      <w:r w:rsidRPr="00B11319">
        <w:rPr>
          <w:b/>
          <w:bCs/>
        </w:rPr>
        <w:t>Pre</w:t>
      </w:r>
      <w:r w:rsidR="00B11319" w:rsidRPr="00B11319">
        <w:rPr>
          <w:b/>
          <w:bCs/>
        </w:rPr>
        <w:t>-</w:t>
      </w:r>
      <w:r w:rsidRPr="00B11319">
        <w:rPr>
          <w:b/>
          <w:bCs/>
        </w:rPr>
        <w:t>Condition</w:t>
      </w:r>
    </w:p>
    <w:p w14:paraId="1EC63B4D" w14:textId="4F26DE88" w:rsidR="00126D6A" w:rsidRDefault="00126D6A" w:rsidP="00126D6A">
      <w:r>
        <w:t xml:space="preserve">Create Event Button will only be available when the user is </w:t>
      </w:r>
    </w:p>
    <w:p w14:paraId="35DDB00C" w14:textId="775BD656" w:rsidR="00126D6A" w:rsidRDefault="00126D6A" w:rsidP="00126D6A">
      <w:pPr>
        <w:pStyle w:val="ListParagraph"/>
        <w:numPr>
          <w:ilvl w:val="0"/>
          <w:numId w:val="24"/>
        </w:numPr>
      </w:pPr>
      <w:del w:id="485" w:author="Yikai Liu" w:date="2024-02-27T06:19:00Z">
        <w:r w:rsidDel="00BC0D84">
          <w:delText xml:space="preserve">the </w:delText>
        </w:r>
      </w:del>
      <w:ins w:id="486" w:author="Yikai Liu" w:date="2024-02-27T06:19:00Z">
        <w:r w:rsidR="00BC0D84">
          <w:t>T</w:t>
        </w:r>
        <w:r w:rsidR="00BC0D84">
          <w:t xml:space="preserve">he </w:t>
        </w:r>
      </w:ins>
      <w:r>
        <w:t xml:space="preserve">user is already logged in, </w:t>
      </w:r>
    </w:p>
    <w:p w14:paraId="18B8BF4D" w14:textId="17CA577A" w:rsidR="00126D6A" w:rsidRPr="006C5E29" w:rsidRDefault="00126D6A" w:rsidP="00126D6A">
      <w:pPr>
        <w:pStyle w:val="ListParagraph"/>
        <w:numPr>
          <w:ilvl w:val="0"/>
          <w:numId w:val="24"/>
        </w:numPr>
      </w:pPr>
      <w:del w:id="487" w:author="boc" w:date="2024-02-26T12:10:00Z">
        <w:r w:rsidDel="00A84CF0">
          <w:delText>the</w:delText>
        </w:r>
      </w:del>
      <w:ins w:id="488" w:author="boc" w:date="2024-02-26T12:10:00Z">
        <w:r w:rsidR="00A84CF0">
          <w:t>The</w:t>
        </w:r>
      </w:ins>
      <w:r>
        <w:t xml:space="preserve"> user has the </w:t>
      </w:r>
      <w:del w:id="489" w:author="boc" w:date="2024-02-26T11:18:00Z">
        <w:r w:rsidDel="003611A0">
          <w:delText>event admin</w:delText>
        </w:r>
      </w:del>
      <w:ins w:id="490" w:author="boc" w:date="2024-02-26T11:18:00Z">
        <w:r w:rsidR="003611A0">
          <w:t>event owner</w:t>
        </w:r>
      </w:ins>
      <w:r>
        <w:t xml:space="preserve"> role.</w:t>
      </w:r>
    </w:p>
    <w:p w14:paraId="33009EC8" w14:textId="7A4EFD0D" w:rsidR="00126D6A" w:rsidRDefault="00F22511" w:rsidP="00126D6A">
      <w:r w:rsidRPr="00B11319">
        <w:rPr>
          <w:b/>
          <w:bCs/>
        </w:rPr>
        <w:t>Post Condition</w:t>
      </w:r>
    </w:p>
    <w:p w14:paraId="1CD797A7" w14:textId="1836D615" w:rsidR="00FD47DF" w:rsidRDefault="007A0A1D">
      <w:r>
        <w:t xml:space="preserve">After Event is created, </w:t>
      </w:r>
      <w:del w:id="491" w:author="Yikai Liu" w:date="2024-02-27T06:18:00Z">
        <w:r w:rsidDel="00BC0D84">
          <w:delText xml:space="preserve">administrator </w:delText>
        </w:r>
      </w:del>
      <w:ins w:id="492" w:author="Yikai Liu" w:date="2024-02-27T06:18:00Z">
        <w:r w:rsidR="00BC0D84">
          <w:t xml:space="preserve">event owner </w:t>
        </w:r>
      </w:ins>
      <w:del w:id="493" w:author="Yikai Liu" w:date="2024-02-27T06:18:00Z">
        <w:r w:rsidDel="00BC0D84">
          <w:delText>able to</w:delText>
        </w:r>
      </w:del>
      <w:ins w:id="494" w:author="Yikai Liu" w:date="2024-02-27T06:18:00Z">
        <w:r w:rsidR="00BC0D84">
          <w:t>can</w:t>
        </w:r>
      </w:ins>
      <w:r>
        <w:t xml:space="preserve"> send notification</w:t>
      </w:r>
      <w:r w:rsidR="007434ED">
        <w:t xml:space="preserve"> as announcement</w:t>
      </w:r>
      <w:r w:rsidR="00B402FA">
        <w:t>.</w:t>
      </w:r>
    </w:p>
    <w:p w14:paraId="27994568" w14:textId="221285A8" w:rsidR="00126D6A" w:rsidRDefault="00126D6A" w:rsidP="00126D6A">
      <w:r>
        <w:t xml:space="preserve">After Event is created, </w:t>
      </w:r>
      <w:ins w:id="495" w:author="Yikai Liu" w:date="2024-02-27T06:18:00Z">
        <w:r w:rsidR="00BC0D84">
          <w:t xml:space="preserve">event owner </w:t>
        </w:r>
      </w:ins>
      <w:del w:id="496" w:author="Yikai Liu" w:date="2024-02-27T06:18:00Z">
        <w:r w:rsidDel="00BC0D84">
          <w:delText>administrator able to</w:delText>
        </w:r>
      </w:del>
      <w:ins w:id="497" w:author="Yikai Liu" w:date="2024-02-27T06:18:00Z">
        <w:r w:rsidR="00BC0D84">
          <w:t>can</w:t>
        </w:r>
      </w:ins>
      <w:r>
        <w:t xml:space="preserve"> delete this event.</w:t>
      </w:r>
    </w:p>
    <w:p w14:paraId="3AAD5B6D" w14:textId="77777777" w:rsidR="00126D6A" w:rsidRDefault="00126D6A"/>
    <w:p w14:paraId="1FA6BC0D" w14:textId="77777777" w:rsidR="004F7F87" w:rsidRPr="00FD47DF" w:rsidRDefault="004F7F87"/>
    <w:p w14:paraId="6F2298A1" w14:textId="77777777" w:rsidR="00126D6A" w:rsidRDefault="00126D6A">
      <w:pPr>
        <w:rPr>
          <w:b/>
          <w:bCs/>
          <w:sz w:val="28"/>
          <w:szCs w:val="28"/>
          <w:highlight w:val="yellow"/>
        </w:rPr>
      </w:pPr>
      <w:r>
        <w:rPr>
          <w:b/>
          <w:bCs/>
          <w:sz w:val="28"/>
          <w:szCs w:val="28"/>
          <w:highlight w:val="yellow"/>
        </w:rPr>
        <w:br w:type="page"/>
      </w:r>
    </w:p>
    <w:p w14:paraId="0EF5F159" w14:textId="01EB6086" w:rsidR="00D46B15" w:rsidRDefault="00D46B15" w:rsidP="00D01447">
      <w:pPr>
        <w:pStyle w:val="Heading1"/>
      </w:pPr>
      <w:del w:id="498" w:author="boc" w:date="2024-02-26T11:18:00Z">
        <w:r w:rsidDel="003611A0">
          <w:rPr>
            <w:highlight w:val="yellow"/>
          </w:rPr>
          <w:lastRenderedPageBreak/>
          <w:delText>Event Admin</w:delText>
        </w:r>
      </w:del>
      <w:bookmarkStart w:id="499" w:name="_Toc159906752"/>
      <w:ins w:id="500" w:author="boc" w:date="2024-02-26T11:18:00Z">
        <w:r w:rsidR="003611A0">
          <w:rPr>
            <w:highlight w:val="yellow"/>
          </w:rPr>
          <w:t>Event owner</w:t>
        </w:r>
      </w:ins>
      <w:del w:id="501" w:author="boc" w:date="2024-02-26T11:19:00Z">
        <w:r w:rsidDel="00FE7E32">
          <w:rPr>
            <w:highlight w:val="yellow"/>
          </w:rPr>
          <w:delText xml:space="preserve"> User</w:delText>
        </w:r>
      </w:del>
      <w:r>
        <w:rPr>
          <w:highlight w:val="yellow"/>
        </w:rPr>
        <w:t xml:space="preserve">: </w:t>
      </w:r>
      <w:r>
        <w:t>Delete</w:t>
      </w:r>
      <w:r w:rsidRPr="00D46B15">
        <w:t xml:space="preserve"> Event</w:t>
      </w:r>
      <w:r w:rsidRPr="004F7F87">
        <w:t xml:space="preserve"> Use </w:t>
      </w:r>
      <w:r w:rsidRPr="00D01447">
        <w:t>Case</w:t>
      </w:r>
      <w:bookmarkEnd w:id="499"/>
    </w:p>
    <w:p w14:paraId="4F5999DD" w14:textId="77777777" w:rsidR="00126D6A" w:rsidRPr="00B11319" w:rsidRDefault="00126D6A" w:rsidP="00126D6A">
      <w:pPr>
        <w:rPr>
          <w:b/>
          <w:bCs/>
        </w:rPr>
      </w:pPr>
      <w:r w:rsidRPr="00B11319">
        <w:rPr>
          <w:b/>
          <w:bCs/>
        </w:rPr>
        <w:t>Brief Description</w:t>
      </w:r>
    </w:p>
    <w:p w14:paraId="3B709A50" w14:textId="789A528B" w:rsidR="00126D6A" w:rsidRDefault="00126D6A" w:rsidP="00126D6A">
      <w:r>
        <w:t xml:space="preserve">This use case is for the </w:t>
      </w:r>
      <w:del w:id="502" w:author="boc" w:date="2024-02-26T11:18:00Z">
        <w:r w:rsidR="00D01447" w:rsidDel="003611A0">
          <w:delText xml:space="preserve">event </w:delText>
        </w:r>
        <w:r w:rsidDel="003611A0">
          <w:delText>admin</w:delText>
        </w:r>
      </w:del>
      <w:ins w:id="503" w:author="boc" w:date="2024-02-26T11:18:00Z">
        <w:r w:rsidR="003611A0">
          <w:t>event owner</w:t>
        </w:r>
      </w:ins>
      <w:r>
        <w:t xml:space="preserve"> to delete an event. </w:t>
      </w:r>
    </w:p>
    <w:p w14:paraId="69DCBF89" w14:textId="77777777" w:rsidR="00126D6A" w:rsidRPr="00B11319" w:rsidRDefault="00126D6A" w:rsidP="00126D6A">
      <w:pPr>
        <w:rPr>
          <w:b/>
          <w:bCs/>
        </w:rPr>
      </w:pPr>
      <w:r w:rsidRPr="00B11319">
        <w:rPr>
          <w:b/>
          <w:bCs/>
        </w:rPr>
        <w:t>Flow of Events</w:t>
      </w:r>
    </w:p>
    <w:p w14:paraId="54ACC7C1" w14:textId="77777777" w:rsidR="00126D6A" w:rsidRDefault="00126D6A" w:rsidP="00126D6A">
      <w:pPr>
        <w:rPr>
          <w:rStyle w:val="ui-provider"/>
          <w:b/>
          <w:bCs/>
        </w:rPr>
      </w:pPr>
      <w:r w:rsidRPr="00B11319">
        <w:rPr>
          <w:rStyle w:val="ui-provider"/>
          <w:b/>
          <w:bCs/>
        </w:rPr>
        <w:t>Basic/Standard Flow of events</w:t>
      </w:r>
    </w:p>
    <w:p w14:paraId="037820EB" w14:textId="1DB631F4" w:rsidR="00126D6A" w:rsidRDefault="00126D6A" w:rsidP="00126D6A">
      <w:pPr>
        <w:pStyle w:val="ListParagraph"/>
        <w:numPr>
          <w:ilvl w:val="0"/>
          <w:numId w:val="25"/>
        </w:numPr>
      </w:pPr>
      <w:r>
        <w:t>The user clicks on the delete event button in the event details page.</w:t>
      </w:r>
    </w:p>
    <w:p w14:paraId="329376C4" w14:textId="2BCF5BA1" w:rsidR="00126D6A" w:rsidRDefault="00126D6A" w:rsidP="00126D6A">
      <w:pPr>
        <w:pStyle w:val="ListParagraph"/>
        <w:numPr>
          <w:ilvl w:val="0"/>
          <w:numId w:val="25"/>
        </w:numPr>
      </w:pPr>
      <w:r>
        <w:t xml:space="preserve">The system shows </w:t>
      </w:r>
      <w:r w:rsidR="00D01447">
        <w:t>‘Are you sure you want to delete this event? All participants will be notified about the deletion of this event.’</w:t>
      </w:r>
    </w:p>
    <w:p w14:paraId="5E401B29" w14:textId="2D21C5D1" w:rsidR="00126D6A" w:rsidRDefault="00126D6A" w:rsidP="00126D6A">
      <w:pPr>
        <w:pStyle w:val="ListParagraph"/>
        <w:numPr>
          <w:ilvl w:val="0"/>
          <w:numId w:val="25"/>
        </w:numPr>
      </w:pPr>
      <w:r>
        <w:t xml:space="preserve">The user </w:t>
      </w:r>
      <w:r w:rsidR="00D01447">
        <w:t>clicks ‘Yes’</w:t>
      </w:r>
      <w:r>
        <w:t>.</w:t>
      </w:r>
    </w:p>
    <w:p w14:paraId="5C5EEB8E" w14:textId="294B78B0" w:rsidR="00126D6A" w:rsidRDefault="00D01447" w:rsidP="00126D6A">
      <w:pPr>
        <w:pStyle w:val="ListParagraph"/>
        <w:numPr>
          <w:ilvl w:val="0"/>
          <w:numId w:val="25"/>
        </w:numPr>
      </w:pPr>
      <w:r>
        <w:t>The system updates the database.</w:t>
      </w:r>
    </w:p>
    <w:p w14:paraId="407F837F" w14:textId="1A3DD579" w:rsidR="00126D6A" w:rsidRDefault="00126D6A" w:rsidP="00126D6A">
      <w:pPr>
        <w:pStyle w:val="ListParagraph"/>
        <w:numPr>
          <w:ilvl w:val="0"/>
          <w:numId w:val="25"/>
        </w:numPr>
      </w:pPr>
      <w:r>
        <w:t xml:space="preserve">The System </w:t>
      </w:r>
      <w:r w:rsidR="00D01447">
        <w:t>triggers email notification webhook/api to all registered participants</w:t>
      </w:r>
      <w:r>
        <w:t>.</w:t>
      </w:r>
    </w:p>
    <w:p w14:paraId="76E481F7" w14:textId="4CDE69D4" w:rsidR="00126D6A" w:rsidRDefault="00126D6A" w:rsidP="00126D6A">
      <w:pPr>
        <w:pStyle w:val="ListParagraph"/>
        <w:numPr>
          <w:ilvl w:val="0"/>
          <w:numId w:val="25"/>
        </w:numPr>
      </w:pPr>
      <w:r>
        <w:t xml:space="preserve">The system shows: ‘Event </w:t>
      </w:r>
      <w:r w:rsidR="00D01447">
        <w:t>deleted</w:t>
      </w:r>
      <w:r>
        <w:t>.’</w:t>
      </w:r>
    </w:p>
    <w:p w14:paraId="375AD0F9" w14:textId="77777777" w:rsidR="00126D6A" w:rsidRDefault="00126D6A" w:rsidP="00126D6A"/>
    <w:p w14:paraId="320FBE32" w14:textId="77777777" w:rsidR="00126D6A" w:rsidRPr="00417D20" w:rsidRDefault="00126D6A" w:rsidP="00126D6A">
      <w:pPr>
        <w:rPr>
          <w:rStyle w:val="ui-provider"/>
          <w:b/>
          <w:bCs/>
        </w:rPr>
      </w:pPr>
      <w:r w:rsidRPr="00417D20">
        <w:rPr>
          <w:rStyle w:val="ui-provider"/>
          <w:b/>
          <w:bCs/>
        </w:rPr>
        <w:t>Alternative (Exception) Flow of events</w:t>
      </w:r>
    </w:p>
    <w:p w14:paraId="3A7AEC54" w14:textId="77777777" w:rsidR="00126D6A" w:rsidRPr="00B11319" w:rsidRDefault="00126D6A" w:rsidP="00126D6A">
      <w:pPr>
        <w:rPr>
          <w:b/>
          <w:bCs/>
        </w:rPr>
      </w:pPr>
      <w:r w:rsidRPr="00B11319">
        <w:rPr>
          <w:b/>
          <w:bCs/>
        </w:rPr>
        <w:t>Special Conditions</w:t>
      </w:r>
    </w:p>
    <w:p w14:paraId="18C928D6" w14:textId="77777777" w:rsidR="00126D6A" w:rsidRDefault="00126D6A" w:rsidP="00126D6A">
      <w:pPr>
        <w:rPr>
          <w:b/>
          <w:bCs/>
        </w:rPr>
      </w:pPr>
      <w:r w:rsidRPr="00B11319">
        <w:rPr>
          <w:b/>
          <w:bCs/>
        </w:rPr>
        <w:t>Pre-Condition</w:t>
      </w:r>
    </w:p>
    <w:p w14:paraId="783056CE" w14:textId="013F632F" w:rsidR="00126D6A" w:rsidRDefault="00D01447" w:rsidP="00126D6A">
      <w:r>
        <w:t>Delete</w:t>
      </w:r>
      <w:r w:rsidR="00126D6A">
        <w:t xml:space="preserve"> Event Button will only be available when the user is </w:t>
      </w:r>
    </w:p>
    <w:p w14:paraId="717F1E76" w14:textId="69C605BC" w:rsidR="00126D6A" w:rsidRDefault="00126D6A" w:rsidP="00D01447">
      <w:pPr>
        <w:pStyle w:val="ListParagraph"/>
        <w:numPr>
          <w:ilvl w:val="0"/>
          <w:numId w:val="26"/>
        </w:numPr>
      </w:pPr>
      <w:del w:id="504" w:author="Yikai Liu" w:date="2024-02-27T06:19:00Z">
        <w:r w:rsidDel="00BC0D84">
          <w:delText xml:space="preserve">the </w:delText>
        </w:r>
      </w:del>
      <w:ins w:id="505" w:author="Yikai Liu" w:date="2024-02-27T06:19:00Z">
        <w:r w:rsidR="00BC0D84">
          <w:t>T</w:t>
        </w:r>
        <w:r w:rsidR="00BC0D84">
          <w:t xml:space="preserve">he </w:t>
        </w:r>
      </w:ins>
      <w:r>
        <w:t xml:space="preserve">user is already logged in, </w:t>
      </w:r>
    </w:p>
    <w:p w14:paraId="34C07800" w14:textId="29846D69" w:rsidR="00126D6A" w:rsidRDefault="00126D6A" w:rsidP="00D01447">
      <w:pPr>
        <w:pStyle w:val="ListParagraph"/>
        <w:numPr>
          <w:ilvl w:val="0"/>
          <w:numId w:val="26"/>
        </w:numPr>
      </w:pPr>
      <w:del w:id="506" w:author="boc" w:date="2024-02-26T12:10:00Z">
        <w:r w:rsidDel="00A84CF0">
          <w:delText>the</w:delText>
        </w:r>
      </w:del>
      <w:ins w:id="507" w:author="boc" w:date="2024-02-26T12:10:00Z">
        <w:del w:id="508" w:author="Yikai Liu" w:date="2024-02-27T06:18:00Z">
          <w:r w:rsidR="00A84CF0" w:rsidDel="00BC0D84">
            <w:delText>T</w:delText>
          </w:r>
        </w:del>
      </w:ins>
      <w:ins w:id="509" w:author="Yikai Liu" w:date="2024-02-27T06:19:00Z">
        <w:r w:rsidR="00BC0D84">
          <w:t>T</w:t>
        </w:r>
      </w:ins>
      <w:ins w:id="510" w:author="boc" w:date="2024-02-26T12:10:00Z">
        <w:r w:rsidR="00A84CF0">
          <w:t>he</w:t>
        </w:r>
      </w:ins>
      <w:r>
        <w:t xml:space="preserve"> user has the </w:t>
      </w:r>
      <w:del w:id="511" w:author="boc" w:date="2024-02-26T11:18:00Z">
        <w:r w:rsidDel="003611A0">
          <w:delText>event admin</w:delText>
        </w:r>
      </w:del>
      <w:ins w:id="512" w:author="boc" w:date="2024-02-26T11:18:00Z">
        <w:r w:rsidR="003611A0">
          <w:t>event owner</w:t>
        </w:r>
      </w:ins>
      <w:r>
        <w:t xml:space="preserve"> role.</w:t>
      </w:r>
    </w:p>
    <w:p w14:paraId="798E7C55" w14:textId="55F56942" w:rsidR="00D01447" w:rsidRPr="006C5E29" w:rsidRDefault="00D01447" w:rsidP="00D01447">
      <w:pPr>
        <w:pStyle w:val="ListParagraph"/>
        <w:numPr>
          <w:ilvl w:val="0"/>
          <w:numId w:val="26"/>
        </w:numPr>
      </w:pPr>
      <w:del w:id="513" w:author="Yikai Liu" w:date="2024-02-27T06:18:00Z">
        <w:r w:rsidDel="00BC0D84">
          <w:delText xml:space="preserve">The </w:delText>
        </w:r>
      </w:del>
      <w:ins w:id="514" w:author="Yikai Liu" w:date="2024-02-27T06:19:00Z">
        <w:r w:rsidR="00BC0D84">
          <w:t>T</w:t>
        </w:r>
      </w:ins>
      <w:ins w:id="515" w:author="Yikai Liu" w:date="2024-02-27T06:18:00Z">
        <w:r w:rsidR="00BC0D84">
          <w:t xml:space="preserve">he </w:t>
        </w:r>
      </w:ins>
      <w:r>
        <w:t>event’s start date is in future.</w:t>
      </w:r>
    </w:p>
    <w:p w14:paraId="56C85777" w14:textId="77777777" w:rsidR="00126D6A" w:rsidRDefault="00126D6A" w:rsidP="00126D6A">
      <w:r w:rsidRPr="00B11319">
        <w:rPr>
          <w:b/>
          <w:bCs/>
        </w:rPr>
        <w:t>Post Condition</w:t>
      </w:r>
    </w:p>
    <w:p w14:paraId="5ED0444C" w14:textId="13380AF0" w:rsidR="00126D6A" w:rsidRDefault="00126D6A" w:rsidP="00126D6A">
      <w:r>
        <w:t xml:space="preserve">After Event is </w:t>
      </w:r>
      <w:r w:rsidR="00D01447">
        <w:t>deleted</w:t>
      </w:r>
      <w:r>
        <w:t xml:space="preserve">, </w:t>
      </w:r>
      <w:r w:rsidR="00D01447">
        <w:t>give feedback option is made available to all participants</w:t>
      </w:r>
      <w:r>
        <w:t>.</w:t>
      </w:r>
    </w:p>
    <w:p w14:paraId="2C302DCB" w14:textId="77777777" w:rsidR="00126D6A" w:rsidRDefault="00126D6A" w:rsidP="00D46B15">
      <w:pPr>
        <w:rPr>
          <w:b/>
          <w:bCs/>
          <w:sz w:val="28"/>
          <w:szCs w:val="28"/>
        </w:rPr>
      </w:pPr>
    </w:p>
    <w:p w14:paraId="7C011DBB" w14:textId="77777777" w:rsidR="00D01447" w:rsidRDefault="00D01447">
      <w:pPr>
        <w:rPr>
          <w:b/>
          <w:bCs/>
          <w:sz w:val="28"/>
          <w:szCs w:val="28"/>
          <w:highlight w:val="yellow"/>
        </w:rPr>
      </w:pPr>
      <w:r>
        <w:rPr>
          <w:b/>
          <w:bCs/>
          <w:sz w:val="28"/>
          <w:szCs w:val="28"/>
          <w:highlight w:val="yellow"/>
        </w:rPr>
        <w:br w:type="page"/>
      </w:r>
    </w:p>
    <w:p w14:paraId="4EE52484" w14:textId="4A7E40B0" w:rsidR="00D46B15" w:rsidRDefault="00D46B15" w:rsidP="00D01447">
      <w:pPr>
        <w:pStyle w:val="Heading1"/>
      </w:pPr>
      <w:del w:id="516" w:author="boc" w:date="2024-02-26T11:18:00Z">
        <w:r w:rsidDel="003611A0">
          <w:rPr>
            <w:highlight w:val="yellow"/>
          </w:rPr>
          <w:lastRenderedPageBreak/>
          <w:delText>Event Admin</w:delText>
        </w:r>
      </w:del>
      <w:bookmarkStart w:id="517" w:name="_Toc159906753"/>
      <w:ins w:id="518" w:author="boc" w:date="2024-02-26T11:18:00Z">
        <w:r w:rsidR="003611A0">
          <w:rPr>
            <w:highlight w:val="yellow"/>
          </w:rPr>
          <w:t>Event owner</w:t>
        </w:r>
      </w:ins>
      <w:del w:id="519" w:author="boc" w:date="2024-02-26T11:19:00Z">
        <w:r w:rsidDel="00FE7E32">
          <w:rPr>
            <w:highlight w:val="yellow"/>
          </w:rPr>
          <w:delText xml:space="preserve"> User</w:delText>
        </w:r>
      </w:del>
      <w:r>
        <w:rPr>
          <w:highlight w:val="yellow"/>
        </w:rPr>
        <w:t xml:space="preserve">: </w:t>
      </w:r>
      <w:r>
        <w:t>Update</w:t>
      </w:r>
      <w:r w:rsidRPr="00D46B15">
        <w:t xml:space="preserve"> Event</w:t>
      </w:r>
      <w:r w:rsidRPr="004F7F87">
        <w:t xml:space="preserve"> Use Case</w:t>
      </w:r>
      <w:bookmarkEnd w:id="517"/>
    </w:p>
    <w:p w14:paraId="37EA6FF6" w14:textId="77777777" w:rsidR="00D01447" w:rsidRPr="00B11319" w:rsidRDefault="00D01447" w:rsidP="00D01447">
      <w:pPr>
        <w:rPr>
          <w:b/>
          <w:bCs/>
        </w:rPr>
      </w:pPr>
      <w:r w:rsidRPr="00B11319">
        <w:rPr>
          <w:b/>
          <w:bCs/>
        </w:rPr>
        <w:t>Brief Description</w:t>
      </w:r>
    </w:p>
    <w:p w14:paraId="37D5F993" w14:textId="40A0C6AE" w:rsidR="00D01447" w:rsidRDefault="00D01447" w:rsidP="00D01447">
      <w:r>
        <w:t xml:space="preserve">This use case is for the </w:t>
      </w:r>
      <w:del w:id="520" w:author="boc" w:date="2024-02-26T11:18:00Z">
        <w:r w:rsidDel="003611A0">
          <w:delText>event admin</w:delText>
        </w:r>
      </w:del>
      <w:ins w:id="521" w:author="boc" w:date="2024-02-26T11:18:00Z">
        <w:r w:rsidR="003611A0">
          <w:t>event owner</w:t>
        </w:r>
      </w:ins>
      <w:r>
        <w:t xml:space="preserve"> to update an event. </w:t>
      </w:r>
    </w:p>
    <w:p w14:paraId="26D441A3" w14:textId="77777777" w:rsidR="00D01447" w:rsidRPr="00B11319" w:rsidRDefault="00D01447" w:rsidP="00D01447">
      <w:pPr>
        <w:rPr>
          <w:b/>
          <w:bCs/>
        </w:rPr>
      </w:pPr>
      <w:r w:rsidRPr="00B11319">
        <w:rPr>
          <w:b/>
          <w:bCs/>
        </w:rPr>
        <w:t>Flow of Events</w:t>
      </w:r>
    </w:p>
    <w:p w14:paraId="37E6DDC3" w14:textId="77777777" w:rsidR="00D01447" w:rsidRDefault="00D01447" w:rsidP="00D01447">
      <w:pPr>
        <w:rPr>
          <w:rStyle w:val="ui-provider"/>
          <w:b/>
          <w:bCs/>
        </w:rPr>
      </w:pPr>
      <w:r w:rsidRPr="00B11319">
        <w:rPr>
          <w:rStyle w:val="ui-provider"/>
          <w:b/>
          <w:bCs/>
        </w:rPr>
        <w:t>Basic/Standard Flow of events</w:t>
      </w:r>
    </w:p>
    <w:p w14:paraId="2ED6499F" w14:textId="3BEA1E3C" w:rsidR="00D01447" w:rsidRDefault="00D01447" w:rsidP="00D01447">
      <w:pPr>
        <w:pStyle w:val="ListParagraph"/>
        <w:numPr>
          <w:ilvl w:val="0"/>
          <w:numId w:val="27"/>
        </w:numPr>
      </w:pPr>
      <w:r>
        <w:t>The user clicks on the update event button in the event details page.</w:t>
      </w:r>
    </w:p>
    <w:p w14:paraId="6DD3330C" w14:textId="062ECED0" w:rsidR="00D01447" w:rsidRDefault="00D01447" w:rsidP="00D01447">
      <w:pPr>
        <w:pStyle w:val="ListParagraph"/>
        <w:numPr>
          <w:ilvl w:val="0"/>
          <w:numId w:val="27"/>
        </w:numPr>
      </w:pPr>
      <w:r>
        <w:t>The system shows an update event form for the user to fill in new details of the event.</w:t>
      </w:r>
    </w:p>
    <w:p w14:paraId="5A5A4ED7" w14:textId="0FEA79DE" w:rsidR="00D01447" w:rsidRDefault="00D01447" w:rsidP="00D01447">
      <w:pPr>
        <w:pStyle w:val="ListParagraph"/>
        <w:numPr>
          <w:ilvl w:val="0"/>
          <w:numId w:val="27"/>
        </w:numPr>
      </w:pPr>
      <w:r>
        <w:t>The user fills in the form and clicks ‘Update’.</w:t>
      </w:r>
    </w:p>
    <w:p w14:paraId="558F7522" w14:textId="77777777" w:rsidR="00D01447" w:rsidRDefault="00D01447" w:rsidP="00D01447">
      <w:pPr>
        <w:pStyle w:val="ListParagraph"/>
        <w:numPr>
          <w:ilvl w:val="0"/>
          <w:numId w:val="27"/>
        </w:numPr>
      </w:pPr>
      <w:r>
        <w:t>The system updates the database.</w:t>
      </w:r>
    </w:p>
    <w:p w14:paraId="7B8D69D2" w14:textId="3A022221" w:rsidR="00D01447" w:rsidRDefault="00D01447" w:rsidP="00D01447">
      <w:pPr>
        <w:pStyle w:val="ListParagraph"/>
        <w:numPr>
          <w:ilvl w:val="0"/>
          <w:numId w:val="27"/>
        </w:numPr>
      </w:pPr>
      <w:r>
        <w:t>The System triggers email notification webhook/api to all registered participants with update details.</w:t>
      </w:r>
    </w:p>
    <w:p w14:paraId="7B21A0A3" w14:textId="091C5910" w:rsidR="00D01447" w:rsidRDefault="00D01447" w:rsidP="00D01447">
      <w:pPr>
        <w:pStyle w:val="ListParagraph"/>
        <w:numPr>
          <w:ilvl w:val="0"/>
          <w:numId w:val="27"/>
        </w:numPr>
      </w:pPr>
      <w:r>
        <w:t>The system shows: ‘Event Updated.’</w:t>
      </w:r>
    </w:p>
    <w:p w14:paraId="541C7716" w14:textId="77777777" w:rsidR="00D01447" w:rsidRDefault="00D01447" w:rsidP="00D01447"/>
    <w:p w14:paraId="63117A28" w14:textId="77777777" w:rsidR="00D01447" w:rsidRPr="00417D20" w:rsidRDefault="00D01447" w:rsidP="00D01447">
      <w:pPr>
        <w:rPr>
          <w:rStyle w:val="ui-provider"/>
          <w:b/>
          <w:bCs/>
        </w:rPr>
      </w:pPr>
      <w:r w:rsidRPr="00417D20">
        <w:rPr>
          <w:rStyle w:val="ui-provider"/>
          <w:b/>
          <w:bCs/>
        </w:rPr>
        <w:t>Alternative (Exception) Flow of events</w:t>
      </w:r>
    </w:p>
    <w:p w14:paraId="30883157" w14:textId="77777777" w:rsidR="00D01447" w:rsidRPr="00B11319" w:rsidRDefault="00D01447" w:rsidP="00D01447">
      <w:pPr>
        <w:rPr>
          <w:b/>
          <w:bCs/>
        </w:rPr>
      </w:pPr>
      <w:r w:rsidRPr="00B11319">
        <w:rPr>
          <w:b/>
          <w:bCs/>
        </w:rPr>
        <w:t>Special Conditions</w:t>
      </w:r>
    </w:p>
    <w:p w14:paraId="73D9A427" w14:textId="77777777" w:rsidR="00D01447" w:rsidRDefault="00D01447" w:rsidP="00D01447">
      <w:pPr>
        <w:rPr>
          <w:b/>
          <w:bCs/>
        </w:rPr>
      </w:pPr>
      <w:r w:rsidRPr="00B11319">
        <w:rPr>
          <w:b/>
          <w:bCs/>
        </w:rPr>
        <w:t>Pre-Condition</w:t>
      </w:r>
    </w:p>
    <w:p w14:paraId="7F7B6C4B" w14:textId="77777777" w:rsidR="00D01447" w:rsidRDefault="00D01447" w:rsidP="00D01447">
      <w:r>
        <w:t xml:space="preserve">Delete Event Button will only be available when the user is </w:t>
      </w:r>
    </w:p>
    <w:p w14:paraId="3CF66A77" w14:textId="07D1CDC9" w:rsidR="00D01447" w:rsidRDefault="00D01447" w:rsidP="00D01447">
      <w:pPr>
        <w:pStyle w:val="ListParagraph"/>
        <w:numPr>
          <w:ilvl w:val="0"/>
          <w:numId w:val="28"/>
        </w:numPr>
      </w:pPr>
      <w:del w:id="522" w:author="Yikai Liu" w:date="2024-02-27T06:19:00Z">
        <w:r w:rsidDel="00BC0D84">
          <w:delText xml:space="preserve">the </w:delText>
        </w:r>
      </w:del>
      <w:ins w:id="523" w:author="Yikai Liu" w:date="2024-02-27T06:19:00Z">
        <w:r w:rsidR="00BC0D84">
          <w:t>T</w:t>
        </w:r>
        <w:r w:rsidR="00BC0D84">
          <w:t xml:space="preserve">he </w:t>
        </w:r>
      </w:ins>
      <w:r>
        <w:t>user is already logged in</w:t>
      </w:r>
      <w:ins w:id="524" w:author="boc" w:date="2024-02-26T11:59:00Z">
        <w:r w:rsidR="00C16A23">
          <w:t>,</w:t>
        </w:r>
      </w:ins>
      <w:del w:id="525" w:author="boc" w:date="2024-02-26T11:58:00Z">
        <w:r w:rsidDel="00C16A23">
          <w:delText xml:space="preserve">, </w:delText>
        </w:r>
      </w:del>
    </w:p>
    <w:p w14:paraId="545F1C63" w14:textId="5A3CED2D" w:rsidR="00D01447" w:rsidRDefault="00D01447" w:rsidP="00D01447">
      <w:pPr>
        <w:pStyle w:val="ListParagraph"/>
        <w:numPr>
          <w:ilvl w:val="0"/>
          <w:numId w:val="28"/>
        </w:numPr>
      </w:pPr>
      <w:del w:id="526" w:author="boc" w:date="2024-02-26T12:10:00Z">
        <w:r w:rsidDel="00A84CF0">
          <w:delText>the</w:delText>
        </w:r>
      </w:del>
      <w:ins w:id="527" w:author="boc" w:date="2024-02-26T12:10:00Z">
        <w:r w:rsidR="00A84CF0">
          <w:t>The</w:t>
        </w:r>
      </w:ins>
      <w:r>
        <w:t xml:space="preserve"> user has the </w:t>
      </w:r>
      <w:del w:id="528" w:author="boc" w:date="2024-02-26T11:18:00Z">
        <w:r w:rsidDel="003611A0">
          <w:delText>event admin</w:delText>
        </w:r>
      </w:del>
      <w:ins w:id="529" w:author="boc" w:date="2024-02-26T11:18:00Z">
        <w:r w:rsidR="003611A0">
          <w:t>event owner</w:t>
        </w:r>
      </w:ins>
      <w:r>
        <w:t xml:space="preserve"> role.</w:t>
      </w:r>
    </w:p>
    <w:p w14:paraId="5FD0F4E7" w14:textId="77777777" w:rsidR="00D01447" w:rsidRPr="006C5E29" w:rsidRDefault="00D01447" w:rsidP="00D01447">
      <w:pPr>
        <w:pStyle w:val="ListParagraph"/>
        <w:numPr>
          <w:ilvl w:val="0"/>
          <w:numId w:val="28"/>
        </w:numPr>
      </w:pPr>
      <w:r>
        <w:t>The event’s start date is in future.</w:t>
      </w:r>
    </w:p>
    <w:p w14:paraId="6365152E" w14:textId="55769E15" w:rsidR="00D01447" w:rsidRDefault="00D01447" w:rsidP="00D46B15">
      <w:r w:rsidRPr="00B11319">
        <w:rPr>
          <w:b/>
          <w:bCs/>
        </w:rPr>
        <w:t>Post Condition</w:t>
      </w:r>
    </w:p>
    <w:p w14:paraId="5DEF8582" w14:textId="77777777" w:rsidR="00D01447" w:rsidRPr="00D01447" w:rsidRDefault="00D01447" w:rsidP="00D46B15"/>
    <w:p w14:paraId="55413E68" w14:textId="77777777" w:rsidR="00D01447" w:rsidRDefault="00D01447">
      <w:pPr>
        <w:rPr>
          <w:b/>
          <w:bCs/>
          <w:sz w:val="28"/>
          <w:szCs w:val="28"/>
          <w:highlight w:val="yellow"/>
        </w:rPr>
      </w:pPr>
      <w:r>
        <w:rPr>
          <w:b/>
          <w:bCs/>
          <w:sz w:val="28"/>
          <w:szCs w:val="28"/>
          <w:highlight w:val="yellow"/>
        </w:rPr>
        <w:br w:type="page"/>
      </w:r>
    </w:p>
    <w:p w14:paraId="47B6CD05" w14:textId="6A6B4C26" w:rsidR="00D46B15" w:rsidRDefault="00D46B15" w:rsidP="00D01447">
      <w:pPr>
        <w:pStyle w:val="Heading1"/>
      </w:pPr>
      <w:del w:id="530" w:author="boc" w:date="2024-02-26T11:18:00Z">
        <w:r w:rsidDel="003611A0">
          <w:rPr>
            <w:highlight w:val="yellow"/>
          </w:rPr>
          <w:lastRenderedPageBreak/>
          <w:delText>Event Admin</w:delText>
        </w:r>
      </w:del>
      <w:bookmarkStart w:id="531" w:name="_Toc159906754"/>
      <w:ins w:id="532" w:author="boc" w:date="2024-02-26T11:18:00Z">
        <w:r w:rsidR="003611A0">
          <w:rPr>
            <w:highlight w:val="yellow"/>
          </w:rPr>
          <w:t>Event owner</w:t>
        </w:r>
      </w:ins>
      <w:del w:id="533" w:author="boc" w:date="2024-02-26T11:19:00Z">
        <w:r w:rsidDel="00FE7E32">
          <w:rPr>
            <w:highlight w:val="yellow"/>
          </w:rPr>
          <w:delText xml:space="preserve"> User</w:delText>
        </w:r>
      </w:del>
      <w:r>
        <w:rPr>
          <w:highlight w:val="yellow"/>
        </w:rPr>
        <w:t xml:space="preserve">: </w:t>
      </w:r>
      <w:r w:rsidR="00A42773">
        <w:t>Add</w:t>
      </w:r>
      <w:r w:rsidRPr="00D46B15">
        <w:t xml:space="preserve"> </w:t>
      </w:r>
      <w:r>
        <w:t>Participant</w:t>
      </w:r>
      <w:r w:rsidRPr="004F7F87">
        <w:t xml:space="preserve"> Use Case</w:t>
      </w:r>
      <w:bookmarkEnd w:id="531"/>
    </w:p>
    <w:p w14:paraId="27031428" w14:textId="77777777" w:rsidR="00D01447" w:rsidRPr="00B11319" w:rsidRDefault="00D01447" w:rsidP="00D01447">
      <w:pPr>
        <w:rPr>
          <w:b/>
          <w:bCs/>
        </w:rPr>
      </w:pPr>
      <w:r w:rsidRPr="00B11319">
        <w:rPr>
          <w:b/>
          <w:bCs/>
        </w:rPr>
        <w:t>Brief Description</w:t>
      </w:r>
    </w:p>
    <w:p w14:paraId="3C2918D9" w14:textId="4DB401DC" w:rsidR="00D01447" w:rsidRDefault="00D01447" w:rsidP="00D01447">
      <w:r>
        <w:t xml:space="preserve">This use case is for the </w:t>
      </w:r>
      <w:del w:id="534" w:author="boc" w:date="2024-02-26T11:18:00Z">
        <w:r w:rsidDel="003611A0">
          <w:delText>event admin</w:delText>
        </w:r>
      </w:del>
      <w:ins w:id="535" w:author="boc" w:date="2024-02-26T11:18:00Z">
        <w:r w:rsidR="003611A0">
          <w:t>event owner</w:t>
        </w:r>
      </w:ins>
      <w:r>
        <w:t xml:space="preserve"> to </w:t>
      </w:r>
      <w:del w:id="536" w:author="boc" w:date="2024-02-26T12:10:00Z">
        <w:r w:rsidR="00A42773" w:rsidDel="00A84CF0">
          <w:delText>add(</w:delText>
        </w:r>
      </w:del>
      <w:ins w:id="537" w:author="boc" w:date="2024-02-26T12:10:00Z">
        <w:r w:rsidR="00A84CF0">
          <w:t>add (</w:t>
        </w:r>
      </w:ins>
      <w:r w:rsidR="00A42773">
        <w:t>invite) a participant to his event</w:t>
      </w:r>
      <w:r>
        <w:t xml:space="preserve">. </w:t>
      </w:r>
    </w:p>
    <w:p w14:paraId="0FAB2044" w14:textId="77777777" w:rsidR="00D01447" w:rsidRPr="00B11319" w:rsidRDefault="00D01447" w:rsidP="00D01447">
      <w:pPr>
        <w:rPr>
          <w:b/>
          <w:bCs/>
        </w:rPr>
      </w:pPr>
      <w:r w:rsidRPr="00B11319">
        <w:rPr>
          <w:b/>
          <w:bCs/>
        </w:rPr>
        <w:t>Flow of Events</w:t>
      </w:r>
    </w:p>
    <w:p w14:paraId="3301859B" w14:textId="77777777" w:rsidR="00D01447" w:rsidRDefault="00D01447" w:rsidP="00D01447">
      <w:pPr>
        <w:rPr>
          <w:rStyle w:val="ui-provider"/>
          <w:b/>
          <w:bCs/>
        </w:rPr>
      </w:pPr>
      <w:r w:rsidRPr="00B11319">
        <w:rPr>
          <w:rStyle w:val="ui-provider"/>
          <w:b/>
          <w:bCs/>
        </w:rPr>
        <w:t>Basic/Standard Flow of events</w:t>
      </w:r>
    </w:p>
    <w:p w14:paraId="5C6F47ED" w14:textId="213D9E47" w:rsidR="00D01447" w:rsidRDefault="00D01447" w:rsidP="00A42773">
      <w:pPr>
        <w:pStyle w:val="ListParagraph"/>
        <w:numPr>
          <w:ilvl w:val="0"/>
          <w:numId w:val="29"/>
        </w:numPr>
      </w:pPr>
      <w:r>
        <w:t xml:space="preserve">The user clicks on the </w:t>
      </w:r>
      <w:r w:rsidR="00A42773">
        <w:t>‘participants’</w:t>
      </w:r>
      <w:r>
        <w:t xml:space="preserve"> button in the event details page.</w:t>
      </w:r>
    </w:p>
    <w:p w14:paraId="342726EA" w14:textId="39DD4D8B" w:rsidR="00D01447" w:rsidRDefault="00D01447" w:rsidP="00A42773">
      <w:pPr>
        <w:pStyle w:val="ListParagraph"/>
        <w:numPr>
          <w:ilvl w:val="0"/>
          <w:numId w:val="29"/>
        </w:numPr>
      </w:pPr>
      <w:r>
        <w:t xml:space="preserve">The system shows </w:t>
      </w:r>
      <w:r w:rsidR="00A42773">
        <w:t>a list of the registered participants of the event with a button “manage participants”</w:t>
      </w:r>
      <w:r>
        <w:t xml:space="preserve"> </w:t>
      </w:r>
    </w:p>
    <w:p w14:paraId="5D0CB45A" w14:textId="2F89CA92" w:rsidR="00D01447" w:rsidRDefault="00D01447" w:rsidP="00A42773">
      <w:pPr>
        <w:pStyle w:val="ListParagraph"/>
        <w:numPr>
          <w:ilvl w:val="0"/>
          <w:numId w:val="29"/>
        </w:numPr>
      </w:pPr>
      <w:r>
        <w:t xml:space="preserve">The user </w:t>
      </w:r>
      <w:r w:rsidR="00A42773">
        <w:t>clicks on the ‘manage participants’ button</w:t>
      </w:r>
      <w:r>
        <w:t>.</w:t>
      </w:r>
    </w:p>
    <w:p w14:paraId="5CFF8BDB" w14:textId="11B9424A" w:rsidR="00A42773" w:rsidRDefault="00A42773" w:rsidP="00A42773">
      <w:pPr>
        <w:pStyle w:val="ListParagraph"/>
        <w:numPr>
          <w:ilvl w:val="0"/>
          <w:numId w:val="29"/>
        </w:numPr>
      </w:pPr>
      <w:r>
        <w:t>The system shows interactable ‘delete’ button next to all enrolled participants’ names. The system also shows an ‘add user’ button above all users.</w:t>
      </w:r>
    </w:p>
    <w:p w14:paraId="67B35D0F" w14:textId="625830C4" w:rsidR="00A42773" w:rsidRDefault="00A42773" w:rsidP="00A42773">
      <w:pPr>
        <w:pStyle w:val="ListParagraph"/>
        <w:numPr>
          <w:ilvl w:val="0"/>
          <w:numId w:val="29"/>
        </w:numPr>
      </w:pPr>
      <w:r>
        <w:t>The user clicks ‘add user’</w:t>
      </w:r>
    </w:p>
    <w:p w14:paraId="4B6FB643" w14:textId="512F81FA" w:rsidR="00D01447" w:rsidRDefault="00D01447" w:rsidP="00A42773">
      <w:pPr>
        <w:pStyle w:val="ListParagraph"/>
        <w:numPr>
          <w:ilvl w:val="0"/>
          <w:numId w:val="29"/>
        </w:numPr>
      </w:pPr>
      <w:r>
        <w:t xml:space="preserve">The system </w:t>
      </w:r>
      <w:r w:rsidR="00A42773">
        <w:t xml:space="preserve">shows an add user page in which </w:t>
      </w:r>
      <w:del w:id="538" w:author="boc" w:date="2024-02-26T11:18:00Z">
        <w:r w:rsidR="00A42773" w:rsidDel="003611A0">
          <w:delText>event admin</w:delText>
        </w:r>
      </w:del>
      <w:ins w:id="539" w:author="boc" w:date="2024-02-26T11:18:00Z">
        <w:r w:rsidR="003611A0">
          <w:t>event owner</w:t>
        </w:r>
      </w:ins>
      <w:r w:rsidR="00A42773">
        <w:t xml:space="preserve"> can type in user id, username or User Email to look for a user</w:t>
      </w:r>
      <w:r>
        <w:t>.</w:t>
      </w:r>
    </w:p>
    <w:p w14:paraId="3B292DBD" w14:textId="5025E385" w:rsidR="00A42773" w:rsidRDefault="00A42773" w:rsidP="00A42773">
      <w:pPr>
        <w:pStyle w:val="ListParagraph"/>
        <w:numPr>
          <w:ilvl w:val="0"/>
          <w:numId w:val="29"/>
        </w:numPr>
      </w:pPr>
      <w:r>
        <w:t>The user key in the search information and click on ‘look for user’</w:t>
      </w:r>
    </w:p>
    <w:p w14:paraId="1555667A" w14:textId="3E132448" w:rsidR="00A42773" w:rsidRDefault="00A42773" w:rsidP="00A42773">
      <w:pPr>
        <w:pStyle w:val="ListParagraph"/>
        <w:numPr>
          <w:ilvl w:val="0"/>
          <w:numId w:val="29"/>
        </w:numPr>
      </w:pPr>
      <w:r>
        <w:t>The system shows the search result.</w:t>
      </w:r>
    </w:p>
    <w:p w14:paraId="2E601147" w14:textId="446CB41F" w:rsidR="00A42773" w:rsidRDefault="00A42773" w:rsidP="00A42773">
      <w:pPr>
        <w:pStyle w:val="ListParagraph"/>
        <w:numPr>
          <w:ilvl w:val="0"/>
          <w:numId w:val="29"/>
        </w:numPr>
      </w:pPr>
      <w:r>
        <w:t>The user clicks on the ‘add to this event’ button next to the username.</w:t>
      </w:r>
    </w:p>
    <w:p w14:paraId="4F15F308" w14:textId="2C3FD66D" w:rsidR="00A42773" w:rsidRDefault="00A42773" w:rsidP="00A42773">
      <w:pPr>
        <w:pStyle w:val="ListParagraph"/>
        <w:numPr>
          <w:ilvl w:val="0"/>
          <w:numId w:val="29"/>
        </w:numPr>
      </w:pPr>
      <w:r>
        <w:t>The system updates the database and make the user a participant of the event.</w:t>
      </w:r>
    </w:p>
    <w:p w14:paraId="17B012D1" w14:textId="63CCAF14" w:rsidR="00D01447" w:rsidRDefault="00D01447" w:rsidP="00A42773">
      <w:pPr>
        <w:pStyle w:val="ListParagraph"/>
        <w:numPr>
          <w:ilvl w:val="0"/>
          <w:numId w:val="29"/>
        </w:numPr>
      </w:pPr>
      <w:r>
        <w:t xml:space="preserve">The System triggers email notification webhook/api to </w:t>
      </w:r>
      <w:r w:rsidR="00A42773">
        <w:t>this user</w:t>
      </w:r>
      <w:r>
        <w:t>.</w:t>
      </w:r>
    </w:p>
    <w:p w14:paraId="58CE93AC" w14:textId="2C2F6B99" w:rsidR="00D01447" w:rsidRDefault="00D01447" w:rsidP="00A42773">
      <w:pPr>
        <w:pStyle w:val="ListParagraph"/>
        <w:numPr>
          <w:ilvl w:val="0"/>
          <w:numId w:val="29"/>
        </w:numPr>
      </w:pPr>
      <w:r>
        <w:t>The system shows: ‘</w:t>
      </w:r>
      <w:r w:rsidR="00A42773">
        <w:t>You have invited &lt;username&gt; to your event &lt;event Id&gt;</w:t>
      </w:r>
      <w:r>
        <w:t>.’</w:t>
      </w:r>
    </w:p>
    <w:p w14:paraId="08040CB9" w14:textId="77777777" w:rsidR="00D01447" w:rsidRDefault="00D01447" w:rsidP="00D01447"/>
    <w:p w14:paraId="1E68C384" w14:textId="77777777" w:rsidR="00D01447" w:rsidRDefault="00D01447" w:rsidP="00D01447">
      <w:pPr>
        <w:rPr>
          <w:rStyle w:val="ui-provider"/>
          <w:b/>
          <w:bCs/>
        </w:rPr>
      </w:pPr>
      <w:r w:rsidRPr="00417D20">
        <w:rPr>
          <w:rStyle w:val="ui-provider"/>
          <w:b/>
          <w:bCs/>
        </w:rPr>
        <w:t>Alternative (Exception) Flow of events</w:t>
      </w:r>
    </w:p>
    <w:p w14:paraId="4C792A95" w14:textId="2A45799D" w:rsidR="00A42773" w:rsidRPr="00A42773" w:rsidRDefault="00A42773" w:rsidP="00D01447">
      <w:pPr>
        <w:rPr>
          <w:rStyle w:val="ui-provider"/>
        </w:rPr>
      </w:pPr>
      <w:r w:rsidRPr="00A42773">
        <w:rPr>
          <w:rStyle w:val="ui-provider"/>
        </w:rPr>
        <w:t>If user is not found:</w:t>
      </w:r>
    </w:p>
    <w:p w14:paraId="1C5308E8" w14:textId="54A578A4" w:rsidR="00A42773" w:rsidRPr="00A42773" w:rsidRDefault="00A42773" w:rsidP="00A42773">
      <w:pPr>
        <w:pStyle w:val="ListParagraph"/>
        <w:numPr>
          <w:ilvl w:val="0"/>
          <w:numId w:val="31"/>
        </w:numPr>
        <w:rPr>
          <w:rStyle w:val="ui-provider"/>
        </w:rPr>
      </w:pPr>
      <w:r w:rsidRPr="00A42773">
        <w:rPr>
          <w:rStyle w:val="ui-provider"/>
        </w:rPr>
        <w:t>This alternative flow happens at step 7.</w:t>
      </w:r>
    </w:p>
    <w:p w14:paraId="15E806E7" w14:textId="269A4497" w:rsidR="00A42773" w:rsidRPr="00A42773" w:rsidRDefault="00A42773" w:rsidP="00A42773">
      <w:pPr>
        <w:pStyle w:val="ListParagraph"/>
        <w:numPr>
          <w:ilvl w:val="0"/>
          <w:numId w:val="31"/>
        </w:numPr>
        <w:rPr>
          <w:rStyle w:val="ui-provider"/>
        </w:rPr>
      </w:pPr>
      <w:r w:rsidRPr="00A42773">
        <w:rPr>
          <w:rStyle w:val="ui-provider"/>
        </w:rPr>
        <w:t xml:space="preserve">If no user matches the details the </w:t>
      </w:r>
      <w:del w:id="540" w:author="boc" w:date="2024-02-26T11:18:00Z">
        <w:r w:rsidRPr="00A42773" w:rsidDel="003611A0">
          <w:rPr>
            <w:rStyle w:val="ui-provider"/>
          </w:rPr>
          <w:delText>event admin</w:delText>
        </w:r>
      </w:del>
      <w:ins w:id="541" w:author="boc" w:date="2024-02-26T11:18:00Z">
        <w:r w:rsidR="003611A0">
          <w:rPr>
            <w:rStyle w:val="ui-provider"/>
          </w:rPr>
          <w:t>event owner</w:t>
        </w:r>
      </w:ins>
      <w:r w:rsidRPr="00A42773">
        <w:rPr>
          <w:rStyle w:val="ui-provider"/>
        </w:rPr>
        <w:t xml:space="preserve"> has put, the system goes back to step 6, with an extra error message ‘The user does not exist’.</w:t>
      </w:r>
    </w:p>
    <w:p w14:paraId="34215C2C" w14:textId="77777777" w:rsidR="00D01447" w:rsidRPr="00B11319" w:rsidRDefault="00D01447" w:rsidP="00D01447">
      <w:pPr>
        <w:rPr>
          <w:b/>
          <w:bCs/>
        </w:rPr>
      </w:pPr>
      <w:r w:rsidRPr="00B11319">
        <w:rPr>
          <w:b/>
          <w:bCs/>
        </w:rPr>
        <w:t>Special Conditions</w:t>
      </w:r>
    </w:p>
    <w:p w14:paraId="7ED9C6D1" w14:textId="77777777" w:rsidR="00D01447" w:rsidRDefault="00D01447" w:rsidP="00D01447">
      <w:pPr>
        <w:rPr>
          <w:b/>
          <w:bCs/>
        </w:rPr>
      </w:pPr>
      <w:r w:rsidRPr="00B11319">
        <w:rPr>
          <w:b/>
          <w:bCs/>
        </w:rPr>
        <w:t>Pre-Condition</w:t>
      </w:r>
    </w:p>
    <w:p w14:paraId="03AD4108" w14:textId="350EDD00" w:rsidR="00D01447" w:rsidRDefault="00A42773" w:rsidP="00D01447">
      <w:r>
        <w:t>‘Participant’</w:t>
      </w:r>
      <w:r w:rsidR="00D01447">
        <w:t xml:space="preserve"> Button will only be </w:t>
      </w:r>
      <w:r>
        <w:t>interactable</w:t>
      </w:r>
      <w:r w:rsidR="00D01447">
        <w:t xml:space="preserve"> when </w:t>
      </w:r>
    </w:p>
    <w:p w14:paraId="28A4822F" w14:textId="57F107D2" w:rsidR="00D01447" w:rsidRDefault="00D01447" w:rsidP="00A42773">
      <w:pPr>
        <w:pStyle w:val="ListParagraph"/>
        <w:numPr>
          <w:ilvl w:val="0"/>
          <w:numId w:val="30"/>
        </w:numPr>
      </w:pPr>
      <w:del w:id="542" w:author="Yikai Liu" w:date="2024-02-27T06:19:00Z">
        <w:r w:rsidDel="00BC0D84">
          <w:delText xml:space="preserve">the </w:delText>
        </w:r>
      </w:del>
      <w:ins w:id="543" w:author="Yikai Liu" w:date="2024-02-27T06:19:00Z">
        <w:r w:rsidR="00BC0D84">
          <w:t>T</w:t>
        </w:r>
        <w:r w:rsidR="00BC0D84">
          <w:t xml:space="preserve">he </w:t>
        </w:r>
      </w:ins>
      <w:r>
        <w:t xml:space="preserve">user is already logged in, </w:t>
      </w:r>
    </w:p>
    <w:p w14:paraId="4A231A58" w14:textId="6CA1EF20" w:rsidR="00D01447" w:rsidRDefault="00D01447" w:rsidP="00A42773">
      <w:pPr>
        <w:pStyle w:val="ListParagraph"/>
        <w:numPr>
          <w:ilvl w:val="0"/>
          <w:numId w:val="30"/>
        </w:numPr>
      </w:pPr>
      <w:del w:id="544" w:author="boc" w:date="2024-02-26T12:10:00Z">
        <w:r w:rsidDel="00A84CF0">
          <w:delText>the</w:delText>
        </w:r>
      </w:del>
      <w:ins w:id="545" w:author="boc" w:date="2024-02-26T12:10:00Z">
        <w:r w:rsidR="00A84CF0">
          <w:t>The</w:t>
        </w:r>
      </w:ins>
      <w:r>
        <w:t xml:space="preserve"> user has the </w:t>
      </w:r>
      <w:del w:id="546" w:author="boc" w:date="2024-02-26T11:18:00Z">
        <w:r w:rsidDel="003611A0">
          <w:delText>event admin</w:delText>
        </w:r>
      </w:del>
      <w:ins w:id="547" w:author="boc" w:date="2024-02-26T11:18:00Z">
        <w:r w:rsidR="003611A0">
          <w:t>event owner</w:t>
        </w:r>
      </w:ins>
      <w:r>
        <w:t xml:space="preserve"> role</w:t>
      </w:r>
      <w:r w:rsidR="00A42773">
        <w:t xml:space="preserve"> of this event</w:t>
      </w:r>
      <w:r>
        <w:t>.</w:t>
      </w:r>
    </w:p>
    <w:p w14:paraId="3FB67092" w14:textId="77777777" w:rsidR="00D01447" w:rsidRPr="006C5E29" w:rsidRDefault="00D01447" w:rsidP="00A42773">
      <w:pPr>
        <w:pStyle w:val="ListParagraph"/>
        <w:numPr>
          <w:ilvl w:val="0"/>
          <w:numId w:val="30"/>
        </w:numPr>
      </w:pPr>
      <w:r>
        <w:t>The event’s start date is in future.</w:t>
      </w:r>
    </w:p>
    <w:p w14:paraId="55095945" w14:textId="77777777" w:rsidR="00D01447" w:rsidRPr="00A42773" w:rsidRDefault="00D01447" w:rsidP="00D01447">
      <w:r w:rsidRPr="00B11319">
        <w:rPr>
          <w:b/>
          <w:bCs/>
        </w:rPr>
        <w:t>Post Condition</w:t>
      </w:r>
    </w:p>
    <w:p w14:paraId="2F6D0885" w14:textId="0CDFD07B" w:rsidR="00A42773" w:rsidRPr="00A42773" w:rsidRDefault="00A42773" w:rsidP="00D01447">
      <w:r w:rsidRPr="00A42773">
        <w:t>The user that is added to this event will be able to leave/give feedback to the event.</w:t>
      </w:r>
    </w:p>
    <w:p w14:paraId="1AD5B64C" w14:textId="77777777" w:rsidR="00A42773" w:rsidRDefault="00A42773">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682D55D4" w14:textId="26D9BE1C" w:rsidR="00A42773" w:rsidRDefault="00A42773" w:rsidP="00A42773">
      <w:pPr>
        <w:pStyle w:val="Heading1"/>
      </w:pPr>
      <w:del w:id="548" w:author="boc" w:date="2024-02-26T11:18:00Z">
        <w:r w:rsidDel="003611A0">
          <w:rPr>
            <w:highlight w:val="yellow"/>
          </w:rPr>
          <w:lastRenderedPageBreak/>
          <w:delText>Event Admin</w:delText>
        </w:r>
      </w:del>
      <w:bookmarkStart w:id="549" w:name="_Toc159906755"/>
      <w:ins w:id="550" w:author="boc" w:date="2024-02-26T11:18:00Z">
        <w:r w:rsidR="003611A0">
          <w:rPr>
            <w:highlight w:val="yellow"/>
          </w:rPr>
          <w:t>Event owner</w:t>
        </w:r>
      </w:ins>
      <w:del w:id="551" w:author="boc" w:date="2024-02-26T11:19:00Z">
        <w:r w:rsidDel="00FE7E32">
          <w:rPr>
            <w:highlight w:val="yellow"/>
          </w:rPr>
          <w:delText xml:space="preserve"> User</w:delText>
        </w:r>
      </w:del>
      <w:r>
        <w:rPr>
          <w:highlight w:val="yellow"/>
        </w:rPr>
        <w:t xml:space="preserve">: </w:t>
      </w:r>
      <w:r>
        <w:t>Delete</w:t>
      </w:r>
      <w:r w:rsidRPr="00D46B15">
        <w:t xml:space="preserve"> </w:t>
      </w:r>
      <w:r>
        <w:t>Participant</w:t>
      </w:r>
      <w:r w:rsidRPr="004F7F87">
        <w:t xml:space="preserve"> Use Case</w:t>
      </w:r>
      <w:bookmarkEnd w:id="549"/>
    </w:p>
    <w:p w14:paraId="288554C7" w14:textId="77777777" w:rsidR="00A42773" w:rsidRPr="00B11319" w:rsidRDefault="00A42773" w:rsidP="00A42773">
      <w:pPr>
        <w:rPr>
          <w:b/>
          <w:bCs/>
        </w:rPr>
      </w:pPr>
      <w:bookmarkStart w:id="552" w:name="_Hlk159623983"/>
      <w:r w:rsidRPr="00B11319">
        <w:rPr>
          <w:b/>
          <w:bCs/>
        </w:rPr>
        <w:t>Brief Description</w:t>
      </w:r>
    </w:p>
    <w:p w14:paraId="1E121622" w14:textId="36E9C5BD" w:rsidR="00A42773" w:rsidRDefault="00A42773" w:rsidP="00A42773">
      <w:r>
        <w:t xml:space="preserve">This use case is for the </w:t>
      </w:r>
      <w:del w:id="553" w:author="boc" w:date="2024-02-26T11:18:00Z">
        <w:r w:rsidDel="003611A0">
          <w:delText>event admin</w:delText>
        </w:r>
      </w:del>
      <w:ins w:id="554" w:author="boc" w:date="2024-02-26T11:18:00Z">
        <w:r w:rsidR="003611A0">
          <w:t>event owner</w:t>
        </w:r>
      </w:ins>
      <w:r>
        <w:t xml:space="preserve"> to delete a participant from his event. </w:t>
      </w:r>
    </w:p>
    <w:p w14:paraId="36E7E6E6" w14:textId="77777777" w:rsidR="00A42773" w:rsidRPr="00B11319" w:rsidRDefault="00A42773" w:rsidP="00A42773">
      <w:pPr>
        <w:rPr>
          <w:b/>
          <w:bCs/>
        </w:rPr>
      </w:pPr>
      <w:r w:rsidRPr="00B11319">
        <w:rPr>
          <w:b/>
          <w:bCs/>
        </w:rPr>
        <w:t>Flow of Events</w:t>
      </w:r>
    </w:p>
    <w:p w14:paraId="7991E981" w14:textId="77777777" w:rsidR="00A42773" w:rsidRDefault="00A42773" w:rsidP="00A42773">
      <w:pPr>
        <w:rPr>
          <w:rStyle w:val="ui-provider"/>
          <w:b/>
          <w:bCs/>
        </w:rPr>
      </w:pPr>
      <w:r w:rsidRPr="00B11319">
        <w:rPr>
          <w:rStyle w:val="ui-provider"/>
          <w:b/>
          <w:bCs/>
        </w:rPr>
        <w:t>Basic/Standard Flow of events</w:t>
      </w:r>
    </w:p>
    <w:p w14:paraId="6DB805E7" w14:textId="77777777" w:rsidR="00A42773" w:rsidRDefault="00A42773" w:rsidP="00C63E6E">
      <w:pPr>
        <w:pStyle w:val="ListParagraph"/>
        <w:numPr>
          <w:ilvl w:val="0"/>
          <w:numId w:val="32"/>
        </w:numPr>
      </w:pPr>
      <w:r>
        <w:t>The user clicks on the ‘participants’ button in the event details page.</w:t>
      </w:r>
    </w:p>
    <w:p w14:paraId="47C75B7D" w14:textId="77777777" w:rsidR="00A42773" w:rsidRDefault="00A42773" w:rsidP="00C63E6E">
      <w:pPr>
        <w:pStyle w:val="ListParagraph"/>
        <w:numPr>
          <w:ilvl w:val="0"/>
          <w:numId w:val="32"/>
        </w:numPr>
      </w:pPr>
      <w:r>
        <w:t xml:space="preserve">The system shows a list of the registered participants of the event with a button “manage participants” </w:t>
      </w:r>
    </w:p>
    <w:p w14:paraId="460DABE4" w14:textId="77777777" w:rsidR="00A42773" w:rsidRDefault="00A42773" w:rsidP="00C63E6E">
      <w:pPr>
        <w:pStyle w:val="ListParagraph"/>
        <w:numPr>
          <w:ilvl w:val="0"/>
          <w:numId w:val="32"/>
        </w:numPr>
      </w:pPr>
      <w:r>
        <w:t>The user clicks on the ‘manage participants’ button.</w:t>
      </w:r>
    </w:p>
    <w:p w14:paraId="15882FBC" w14:textId="77777777" w:rsidR="00A42773" w:rsidRDefault="00A42773" w:rsidP="00C63E6E">
      <w:pPr>
        <w:pStyle w:val="ListParagraph"/>
        <w:numPr>
          <w:ilvl w:val="0"/>
          <w:numId w:val="32"/>
        </w:numPr>
      </w:pPr>
      <w:r>
        <w:t>The system shows interactable ‘delete’ button next to all enrolled participants’ names. The system also shows an ‘add user’ button above all users.</w:t>
      </w:r>
    </w:p>
    <w:p w14:paraId="249BF3F9" w14:textId="53FC61C1" w:rsidR="00A42773" w:rsidRDefault="00A42773" w:rsidP="00C63E6E">
      <w:pPr>
        <w:pStyle w:val="ListParagraph"/>
        <w:numPr>
          <w:ilvl w:val="0"/>
          <w:numId w:val="32"/>
        </w:numPr>
      </w:pPr>
      <w:r>
        <w:t>The user clicks ‘delete user’ next to one of the participant’s name.</w:t>
      </w:r>
    </w:p>
    <w:p w14:paraId="0DEB6589" w14:textId="5BC5354F" w:rsidR="00A42773" w:rsidRDefault="00A42773" w:rsidP="00C63E6E">
      <w:pPr>
        <w:pStyle w:val="ListParagraph"/>
        <w:numPr>
          <w:ilvl w:val="0"/>
          <w:numId w:val="32"/>
        </w:numPr>
      </w:pPr>
      <w:r>
        <w:t xml:space="preserve">The system shows </w:t>
      </w:r>
      <w:r w:rsidR="00C63E6E">
        <w:t>‘Are you sure you want to delete user &lt;user name&gt; from your event?’</w:t>
      </w:r>
    </w:p>
    <w:p w14:paraId="7820A23F" w14:textId="10237BF9" w:rsidR="00A42773" w:rsidRDefault="00A42773" w:rsidP="00C63E6E">
      <w:pPr>
        <w:pStyle w:val="ListParagraph"/>
        <w:numPr>
          <w:ilvl w:val="0"/>
          <w:numId w:val="32"/>
        </w:numPr>
      </w:pPr>
      <w:r>
        <w:t xml:space="preserve">The user </w:t>
      </w:r>
      <w:r w:rsidR="00C63E6E">
        <w:t>clicks ‘Yes’.</w:t>
      </w:r>
    </w:p>
    <w:p w14:paraId="16FD4CE4" w14:textId="626E51D5" w:rsidR="00A42773" w:rsidRDefault="00A42773" w:rsidP="00C63E6E">
      <w:pPr>
        <w:pStyle w:val="ListParagraph"/>
        <w:numPr>
          <w:ilvl w:val="0"/>
          <w:numId w:val="32"/>
        </w:numPr>
      </w:pPr>
      <w:r>
        <w:t xml:space="preserve">The system updates the database and </w:t>
      </w:r>
      <w:r w:rsidR="00C63E6E">
        <w:t>remove</w:t>
      </w:r>
      <w:r>
        <w:t xml:space="preserve"> the user </w:t>
      </w:r>
      <w:r w:rsidR="00C63E6E">
        <w:t>from</w:t>
      </w:r>
      <w:r>
        <w:t xml:space="preserve"> the event.</w:t>
      </w:r>
    </w:p>
    <w:p w14:paraId="0E7B8000" w14:textId="77777777" w:rsidR="00A42773" w:rsidRDefault="00A42773" w:rsidP="00C63E6E">
      <w:pPr>
        <w:pStyle w:val="ListParagraph"/>
        <w:numPr>
          <w:ilvl w:val="0"/>
          <w:numId w:val="32"/>
        </w:numPr>
      </w:pPr>
      <w:r>
        <w:t>The System triggers email notification webhook/api to this user.</w:t>
      </w:r>
    </w:p>
    <w:p w14:paraId="32EA4A2E" w14:textId="2A6DE60A" w:rsidR="00A42773" w:rsidRDefault="00A42773" w:rsidP="00C63E6E">
      <w:pPr>
        <w:pStyle w:val="ListParagraph"/>
        <w:numPr>
          <w:ilvl w:val="0"/>
          <w:numId w:val="32"/>
        </w:numPr>
      </w:pPr>
      <w:r>
        <w:t xml:space="preserve">The system shows: ‘You have </w:t>
      </w:r>
      <w:r w:rsidR="00C63E6E">
        <w:t>removed</w:t>
      </w:r>
      <w:r>
        <w:t xml:space="preserve"> &lt;username&gt; </w:t>
      </w:r>
      <w:r w:rsidR="00C63E6E">
        <w:t>from</w:t>
      </w:r>
      <w:r>
        <w:t xml:space="preserve"> your event &lt;event Id&gt;.’</w:t>
      </w:r>
    </w:p>
    <w:p w14:paraId="612C99CE" w14:textId="77777777" w:rsidR="00A42773" w:rsidRDefault="00A42773" w:rsidP="00A42773"/>
    <w:p w14:paraId="25F0659A" w14:textId="36786D43" w:rsidR="00A42773" w:rsidRPr="00A42773" w:rsidRDefault="00A42773" w:rsidP="00C63E6E">
      <w:pPr>
        <w:rPr>
          <w:rStyle w:val="ui-provider"/>
        </w:rPr>
      </w:pPr>
      <w:r w:rsidRPr="00417D20">
        <w:rPr>
          <w:rStyle w:val="ui-provider"/>
          <w:b/>
          <w:bCs/>
        </w:rPr>
        <w:t>Alternative (Exception) Flow of events</w:t>
      </w:r>
    </w:p>
    <w:p w14:paraId="12769DF7" w14:textId="77777777" w:rsidR="00A42773" w:rsidRPr="00B11319" w:rsidRDefault="00A42773" w:rsidP="00A42773">
      <w:pPr>
        <w:rPr>
          <w:b/>
          <w:bCs/>
        </w:rPr>
      </w:pPr>
      <w:r w:rsidRPr="00B11319">
        <w:rPr>
          <w:b/>
          <w:bCs/>
        </w:rPr>
        <w:t>Special Conditions</w:t>
      </w:r>
    </w:p>
    <w:p w14:paraId="6B96B81D" w14:textId="77777777" w:rsidR="00A42773" w:rsidRDefault="00A42773" w:rsidP="00A42773">
      <w:pPr>
        <w:rPr>
          <w:b/>
          <w:bCs/>
        </w:rPr>
      </w:pPr>
      <w:r w:rsidRPr="00B11319">
        <w:rPr>
          <w:b/>
          <w:bCs/>
        </w:rPr>
        <w:t>Pre-Condition</w:t>
      </w:r>
    </w:p>
    <w:p w14:paraId="102210E5" w14:textId="77777777" w:rsidR="00A42773" w:rsidRDefault="00A42773" w:rsidP="00A42773">
      <w:r>
        <w:t xml:space="preserve">‘Participant’ Button will only be interactable when </w:t>
      </w:r>
    </w:p>
    <w:p w14:paraId="05EEEB73" w14:textId="09ADFEE2" w:rsidR="00A42773" w:rsidRDefault="00A42773" w:rsidP="00C63E6E">
      <w:pPr>
        <w:pStyle w:val="ListParagraph"/>
        <w:numPr>
          <w:ilvl w:val="0"/>
          <w:numId w:val="34"/>
        </w:numPr>
      </w:pPr>
      <w:del w:id="555" w:author="Yikai Liu" w:date="2024-02-27T06:24:00Z">
        <w:r w:rsidDel="00B332FA">
          <w:delText xml:space="preserve">the </w:delText>
        </w:r>
      </w:del>
      <w:ins w:id="556" w:author="Yikai Liu" w:date="2024-02-27T06:24:00Z">
        <w:r w:rsidR="00B332FA">
          <w:t>T</w:t>
        </w:r>
        <w:r w:rsidR="00B332FA">
          <w:t xml:space="preserve">he </w:t>
        </w:r>
      </w:ins>
      <w:r>
        <w:t xml:space="preserve">user is already logged in, </w:t>
      </w:r>
    </w:p>
    <w:p w14:paraId="39CB4E7B" w14:textId="3958167F" w:rsidR="00A42773" w:rsidRDefault="00A42773" w:rsidP="00C63E6E">
      <w:pPr>
        <w:pStyle w:val="ListParagraph"/>
        <w:numPr>
          <w:ilvl w:val="0"/>
          <w:numId w:val="34"/>
        </w:numPr>
      </w:pPr>
      <w:del w:id="557" w:author="boc" w:date="2024-02-26T12:10:00Z">
        <w:r w:rsidDel="00A84CF0">
          <w:delText>the</w:delText>
        </w:r>
      </w:del>
      <w:ins w:id="558" w:author="boc" w:date="2024-02-26T12:10:00Z">
        <w:r w:rsidR="00A84CF0">
          <w:t>The</w:t>
        </w:r>
      </w:ins>
      <w:r>
        <w:t xml:space="preserve"> user has the </w:t>
      </w:r>
      <w:del w:id="559" w:author="boc" w:date="2024-02-26T11:18:00Z">
        <w:r w:rsidDel="003611A0">
          <w:delText>event admin</w:delText>
        </w:r>
      </w:del>
      <w:ins w:id="560" w:author="boc" w:date="2024-02-26T11:18:00Z">
        <w:r w:rsidR="003611A0">
          <w:t>event owner</w:t>
        </w:r>
      </w:ins>
      <w:r>
        <w:t xml:space="preserve"> role of this event.</w:t>
      </w:r>
    </w:p>
    <w:p w14:paraId="478E84E6" w14:textId="77777777" w:rsidR="00A42773" w:rsidRPr="006C5E29" w:rsidRDefault="00A42773" w:rsidP="00C63E6E">
      <w:pPr>
        <w:pStyle w:val="ListParagraph"/>
        <w:numPr>
          <w:ilvl w:val="0"/>
          <w:numId w:val="34"/>
        </w:numPr>
      </w:pPr>
      <w:r>
        <w:t>The event’s start date is in future.</w:t>
      </w:r>
    </w:p>
    <w:p w14:paraId="702F7877" w14:textId="2662FF81" w:rsidR="00A42773" w:rsidRDefault="00A42773" w:rsidP="00D01447">
      <w:r w:rsidRPr="00B11319">
        <w:rPr>
          <w:b/>
          <w:bCs/>
        </w:rPr>
        <w:t>Post Condition</w:t>
      </w:r>
    </w:p>
    <w:bookmarkEnd w:id="552"/>
    <w:p w14:paraId="0B571667" w14:textId="77777777" w:rsidR="00D01447" w:rsidRPr="004F7F87" w:rsidRDefault="00D01447" w:rsidP="00D46B15">
      <w:pPr>
        <w:rPr>
          <w:b/>
          <w:bCs/>
          <w:sz w:val="28"/>
          <w:szCs w:val="28"/>
        </w:rPr>
      </w:pPr>
    </w:p>
    <w:p w14:paraId="33BBA554" w14:textId="77777777" w:rsidR="00C63E6E" w:rsidRDefault="00C63E6E">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BCCA456" w14:textId="42AD3160" w:rsidR="00CF2BEB" w:rsidRDefault="00CF2BEB" w:rsidP="00D01447">
      <w:pPr>
        <w:pStyle w:val="Heading1"/>
      </w:pPr>
      <w:bookmarkStart w:id="561" w:name="_Toc159906756"/>
      <w:r>
        <w:rPr>
          <w:highlight w:val="yellow"/>
        </w:rPr>
        <w:lastRenderedPageBreak/>
        <w:t xml:space="preserve">System </w:t>
      </w:r>
      <w:ins w:id="562" w:author="boc" w:date="2024-02-26T11:20:00Z">
        <w:r w:rsidR="00FE7E32">
          <w:rPr>
            <w:highlight w:val="yellow"/>
          </w:rPr>
          <w:t>a</w:t>
        </w:r>
      </w:ins>
      <w:del w:id="563" w:author="boc" w:date="2024-02-26T11:20:00Z">
        <w:r w:rsidDel="00FE7E32">
          <w:rPr>
            <w:highlight w:val="yellow"/>
          </w:rPr>
          <w:delText>A</w:delText>
        </w:r>
      </w:del>
      <w:r>
        <w:rPr>
          <w:highlight w:val="yellow"/>
        </w:rPr>
        <w:t>dmin</w:t>
      </w:r>
      <w:del w:id="564" w:author="boc" w:date="2024-02-26T11:19:00Z">
        <w:r w:rsidDel="00FE7E32">
          <w:rPr>
            <w:highlight w:val="yellow"/>
          </w:rPr>
          <w:delText xml:space="preserve"> User</w:delText>
        </w:r>
      </w:del>
      <w:r>
        <w:rPr>
          <w:highlight w:val="yellow"/>
        </w:rPr>
        <w:t xml:space="preserve">: </w:t>
      </w:r>
      <w:r>
        <w:t>Create</w:t>
      </w:r>
      <w:r w:rsidRPr="004F7F87">
        <w:t xml:space="preserve"> Use</w:t>
      </w:r>
      <w:r>
        <w:t>r Use</w:t>
      </w:r>
      <w:r w:rsidRPr="004F7F87">
        <w:t xml:space="preserve"> Case</w:t>
      </w:r>
      <w:bookmarkEnd w:id="561"/>
    </w:p>
    <w:p w14:paraId="1333D427" w14:textId="77777777" w:rsidR="00C63E6E" w:rsidRPr="00B11319" w:rsidRDefault="00C63E6E" w:rsidP="00C63E6E">
      <w:pPr>
        <w:rPr>
          <w:b/>
          <w:bCs/>
        </w:rPr>
      </w:pPr>
      <w:r w:rsidRPr="00B11319">
        <w:rPr>
          <w:b/>
          <w:bCs/>
        </w:rPr>
        <w:t>Brief Description</w:t>
      </w:r>
    </w:p>
    <w:p w14:paraId="465EA034" w14:textId="4CFB465C" w:rsidR="00C63E6E" w:rsidRDefault="00C63E6E" w:rsidP="00C63E6E">
      <w:r>
        <w:t xml:space="preserve">This use case is for the system admin to create a user with a certain role. </w:t>
      </w:r>
    </w:p>
    <w:p w14:paraId="3734C208" w14:textId="77777777" w:rsidR="00C63E6E" w:rsidRPr="00B11319" w:rsidRDefault="00C63E6E" w:rsidP="00C63E6E">
      <w:pPr>
        <w:rPr>
          <w:b/>
          <w:bCs/>
        </w:rPr>
      </w:pPr>
      <w:r w:rsidRPr="00B11319">
        <w:rPr>
          <w:b/>
          <w:bCs/>
        </w:rPr>
        <w:t>Flow of Events</w:t>
      </w:r>
    </w:p>
    <w:p w14:paraId="7E049042" w14:textId="77777777" w:rsidR="00C63E6E" w:rsidRDefault="00C63E6E" w:rsidP="00C63E6E">
      <w:pPr>
        <w:rPr>
          <w:rStyle w:val="ui-provider"/>
          <w:b/>
          <w:bCs/>
        </w:rPr>
      </w:pPr>
      <w:r w:rsidRPr="00B11319">
        <w:rPr>
          <w:rStyle w:val="ui-provider"/>
          <w:b/>
          <w:bCs/>
        </w:rPr>
        <w:t>Basic/Standard Flow of events</w:t>
      </w:r>
    </w:p>
    <w:p w14:paraId="101F2EA3" w14:textId="29892ED9" w:rsidR="00C63E6E" w:rsidRDefault="00C63E6E" w:rsidP="00C63E6E">
      <w:pPr>
        <w:pStyle w:val="ListParagraph"/>
        <w:numPr>
          <w:ilvl w:val="0"/>
          <w:numId w:val="35"/>
        </w:numPr>
      </w:pPr>
      <w:r>
        <w:t>The user clicks on the ‘create user’ button in the admin interface.</w:t>
      </w:r>
    </w:p>
    <w:p w14:paraId="17113AE2" w14:textId="77777777" w:rsidR="00C63E6E" w:rsidRDefault="00C63E6E" w:rsidP="00C63E6E">
      <w:pPr>
        <w:pStyle w:val="ListParagraph"/>
        <w:numPr>
          <w:ilvl w:val="0"/>
          <w:numId w:val="35"/>
        </w:numPr>
      </w:pPr>
      <w:r>
        <w:t>The system shows a form for User Creation</w:t>
      </w:r>
    </w:p>
    <w:p w14:paraId="62C16E53" w14:textId="49F7F0E3" w:rsidR="00C63E6E" w:rsidRDefault="00C63E6E" w:rsidP="00C63E6E">
      <w:pPr>
        <w:pStyle w:val="ListParagraph"/>
        <w:numPr>
          <w:ilvl w:val="1"/>
          <w:numId w:val="35"/>
        </w:numPr>
      </w:pPr>
      <w:r>
        <w:t>User Email</w:t>
      </w:r>
    </w:p>
    <w:p w14:paraId="4052A639" w14:textId="7297F0A5" w:rsidR="00C63E6E" w:rsidRDefault="00C63E6E" w:rsidP="00C63E6E">
      <w:pPr>
        <w:pStyle w:val="ListParagraph"/>
        <w:numPr>
          <w:ilvl w:val="1"/>
          <w:numId w:val="35"/>
        </w:numPr>
      </w:pPr>
      <w:r>
        <w:t>User Name</w:t>
      </w:r>
    </w:p>
    <w:p w14:paraId="174CE408" w14:textId="5956D0DF" w:rsidR="00C63E6E" w:rsidRDefault="00C63E6E" w:rsidP="00C63E6E">
      <w:pPr>
        <w:pStyle w:val="ListParagraph"/>
        <w:numPr>
          <w:ilvl w:val="1"/>
          <w:numId w:val="35"/>
        </w:numPr>
      </w:pPr>
      <w:r>
        <w:t xml:space="preserve">Password </w:t>
      </w:r>
    </w:p>
    <w:p w14:paraId="20B7CEF5" w14:textId="299CEB1B" w:rsidR="00C63E6E" w:rsidRDefault="00C63E6E" w:rsidP="00C63E6E">
      <w:pPr>
        <w:pStyle w:val="ListParagraph"/>
        <w:numPr>
          <w:ilvl w:val="1"/>
          <w:numId w:val="35"/>
        </w:numPr>
      </w:pPr>
      <w:r>
        <w:t xml:space="preserve">User </w:t>
      </w:r>
      <w:del w:id="565" w:author="boc" w:date="2024-02-26T12:10:00Z">
        <w:r w:rsidDel="00A84CF0">
          <w:delText>Role :</w:delText>
        </w:r>
      </w:del>
      <w:ins w:id="566" w:author="boc" w:date="2024-02-26T12:10:00Z">
        <w:r w:rsidR="00A84CF0">
          <w:t>Role:</w:t>
        </w:r>
      </w:ins>
      <w:r>
        <w:t xml:space="preserve"> </w:t>
      </w:r>
      <w:del w:id="567" w:author="boc" w:date="2024-02-26T11:12:00Z">
        <w:r w:rsidDel="00A44BCE">
          <w:delText>Community User</w:delText>
        </w:r>
      </w:del>
      <w:ins w:id="568" w:author="boc" w:date="2024-02-26T11:12:00Z">
        <w:r w:rsidR="00A44BCE">
          <w:t>Community member</w:t>
        </w:r>
      </w:ins>
      <w:r>
        <w:t xml:space="preserve">/ </w:t>
      </w:r>
      <w:del w:id="569" w:author="boc" w:date="2024-02-26T11:18:00Z">
        <w:r w:rsidDel="003611A0">
          <w:delText>Event Admin</w:delText>
        </w:r>
      </w:del>
      <w:ins w:id="570" w:author="boc" w:date="2024-02-26T11:18:00Z">
        <w:r w:rsidR="003611A0">
          <w:t>Event owner</w:t>
        </w:r>
      </w:ins>
      <w:r>
        <w:t>.</w:t>
      </w:r>
    </w:p>
    <w:p w14:paraId="7BD4BEF3" w14:textId="36973E34" w:rsidR="00C63E6E" w:rsidRDefault="00C63E6E" w:rsidP="00C63E6E">
      <w:pPr>
        <w:pStyle w:val="ListParagraph"/>
        <w:numPr>
          <w:ilvl w:val="0"/>
          <w:numId w:val="35"/>
        </w:numPr>
      </w:pPr>
      <w:r>
        <w:t>The user fills in the form and clicks on ‘create user’.</w:t>
      </w:r>
    </w:p>
    <w:p w14:paraId="0E72BB4E" w14:textId="122889CD" w:rsidR="00C63E6E" w:rsidRDefault="00C63E6E" w:rsidP="00C63E6E">
      <w:pPr>
        <w:pStyle w:val="ListParagraph"/>
        <w:numPr>
          <w:ilvl w:val="0"/>
          <w:numId w:val="35"/>
        </w:numPr>
      </w:pPr>
      <w:r>
        <w:t>The system updates the database and add the user.</w:t>
      </w:r>
    </w:p>
    <w:p w14:paraId="62885C8D" w14:textId="77777777" w:rsidR="00C63E6E" w:rsidRDefault="00C63E6E" w:rsidP="00C63E6E">
      <w:pPr>
        <w:pStyle w:val="ListParagraph"/>
        <w:numPr>
          <w:ilvl w:val="0"/>
          <w:numId w:val="35"/>
        </w:numPr>
      </w:pPr>
      <w:r>
        <w:t>The System triggers email notification webhook/api to this user.</w:t>
      </w:r>
    </w:p>
    <w:p w14:paraId="30F2E7F9" w14:textId="563450B1" w:rsidR="00C63E6E" w:rsidRDefault="00C63E6E" w:rsidP="00C63E6E">
      <w:pPr>
        <w:pStyle w:val="ListParagraph"/>
        <w:numPr>
          <w:ilvl w:val="0"/>
          <w:numId w:val="35"/>
        </w:numPr>
      </w:pPr>
      <w:r>
        <w:t>The system shows: ‘You have created a new user &lt;username&gt;’</w:t>
      </w:r>
    </w:p>
    <w:p w14:paraId="71BA1405" w14:textId="77777777" w:rsidR="00C63E6E" w:rsidRDefault="00C63E6E" w:rsidP="00C63E6E">
      <w:pPr>
        <w:rPr>
          <w:rStyle w:val="ui-provider"/>
          <w:b/>
          <w:bCs/>
        </w:rPr>
      </w:pPr>
      <w:r w:rsidRPr="00417D20">
        <w:rPr>
          <w:rStyle w:val="ui-provider"/>
          <w:b/>
          <w:bCs/>
        </w:rPr>
        <w:t>Alternative (Exception) Flow of events</w:t>
      </w:r>
    </w:p>
    <w:p w14:paraId="7833CEB9" w14:textId="6E336D6F" w:rsidR="00C63E6E" w:rsidRDefault="00C63E6E" w:rsidP="00C63E6E">
      <w:r>
        <w:t>Admin tries to create an user with</w:t>
      </w:r>
      <w:r w:rsidRPr="002B268F">
        <w:t xml:space="preserve"> invalid details which including an existing username/email address</w:t>
      </w:r>
    </w:p>
    <w:p w14:paraId="768E7F72" w14:textId="77777777" w:rsidR="00C63E6E" w:rsidRDefault="00C63E6E" w:rsidP="00C63E6E">
      <w:pPr>
        <w:pStyle w:val="ListParagraph"/>
        <w:numPr>
          <w:ilvl w:val="0"/>
          <w:numId w:val="36"/>
        </w:numPr>
      </w:pPr>
      <w:r w:rsidRPr="002B268F">
        <w:t xml:space="preserve">The alternative flow starts after step 3 of the main flow </w:t>
      </w:r>
    </w:p>
    <w:p w14:paraId="53BC3C83" w14:textId="77777777" w:rsidR="00C63E6E" w:rsidRDefault="00C63E6E" w:rsidP="00C63E6E">
      <w:pPr>
        <w:pStyle w:val="ListParagraph"/>
        <w:numPr>
          <w:ilvl w:val="0"/>
          <w:numId w:val="36"/>
        </w:numPr>
      </w:pPr>
      <w:r w:rsidRPr="002B268F">
        <w:t xml:space="preserve">The system finds one or more invalid details  </w:t>
      </w:r>
    </w:p>
    <w:p w14:paraId="776A506B" w14:textId="4F666C1A" w:rsidR="00C63E6E" w:rsidRDefault="00C63E6E" w:rsidP="00C63E6E">
      <w:pPr>
        <w:pStyle w:val="ListParagraph"/>
        <w:numPr>
          <w:ilvl w:val="0"/>
          <w:numId w:val="36"/>
        </w:numPr>
      </w:pPr>
      <w:r w:rsidRPr="002B268F">
        <w:t xml:space="preserve">The system redisplays the </w:t>
      </w:r>
      <w:r>
        <w:t>create user</w:t>
      </w:r>
      <w:r w:rsidRPr="002B268F">
        <w:t xml:space="preserve"> page</w:t>
      </w:r>
      <w:r>
        <w:t>(step 2)</w:t>
      </w:r>
      <w:r w:rsidRPr="002B268F">
        <w:t xml:space="preserve"> with invalid sign up message </w:t>
      </w:r>
    </w:p>
    <w:p w14:paraId="449C091D" w14:textId="77777777" w:rsidR="00C63E6E" w:rsidRDefault="00C63E6E" w:rsidP="00C63E6E">
      <w:pPr>
        <w:pStyle w:val="ListParagraph"/>
        <w:numPr>
          <w:ilvl w:val="0"/>
          <w:numId w:val="36"/>
        </w:numPr>
      </w:pPr>
      <w:r w:rsidRPr="002B268F">
        <w:t xml:space="preserve">The user can re-enter the correct details  </w:t>
      </w:r>
    </w:p>
    <w:p w14:paraId="53297329" w14:textId="77777777" w:rsidR="00C63E6E" w:rsidRPr="00A42773" w:rsidRDefault="00C63E6E" w:rsidP="00C63E6E">
      <w:pPr>
        <w:rPr>
          <w:rStyle w:val="ui-provider"/>
        </w:rPr>
      </w:pPr>
    </w:p>
    <w:p w14:paraId="0A9EF87C" w14:textId="77777777" w:rsidR="00C63E6E" w:rsidRPr="00B11319" w:rsidRDefault="00C63E6E" w:rsidP="00C63E6E">
      <w:pPr>
        <w:rPr>
          <w:b/>
          <w:bCs/>
        </w:rPr>
      </w:pPr>
      <w:r w:rsidRPr="00B11319">
        <w:rPr>
          <w:b/>
          <w:bCs/>
        </w:rPr>
        <w:t>Special Conditions</w:t>
      </w:r>
    </w:p>
    <w:p w14:paraId="7308F168" w14:textId="47CAF55F" w:rsidR="00C63E6E" w:rsidRPr="00C63E6E" w:rsidRDefault="00C63E6E" w:rsidP="00C63E6E">
      <w:pPr>
        <w:rPr>
          <w:b/>
          <w:bCs/>
        </w:rPr>
      </w:pPr>
      <w:r w:rsidRPr="00B11319">
        <w:rPr>
          <w:b/>
          <w:bCs/>
        </w:rPr>
        <w:t>Pre-Condition</w:t>
      </w:r>
    </w:p>
    <w:p w14:paraId="392227DB" w14:textId="77777777" w:rsidR="00C63E6E" w:rsidRDefault="00C63E6E" w:rsidP="00C63E6E">
      <w:pPr>
        <w:rPr>
          <w:b/>
          <w:bCs/>
        </w:rPr>
      </w:pPr>
      <w:r w:rsidRPr="00B11319">
        <w:rPr>
          <w:b/>
          <w:bCs/>
        </w:rPr>
        <w:t>Post Condition</w:t>
      </w:r>
    </w:p>
    <w:p w14:paraId="77823F9C" w14:textId="1B7FB3DD" w:rsidR="00C63E6E" w:rsidRPr="00C63E6E" w:rsidRDefault="00C63E6E" w:rsidP="00C63E6E">
      <w:r w:rsidRPr="00C63E6E">
        <w:t>The user can login with the details as sent to their email.</w:t>
      </w:r>
    </w:p>
    <w:p w14:paraId="481E8CCA" w14:textId="77777777" w:rsidR="00D01447" w:rsidRPr="004F7F87" w:rsidRDefault="00D01447" w:rsidP="00CF2BEB">
      <w:pPr>
        <w:rPr>
          <w:b/>
          <w:bCs/>
          <w:sz w:val="28"/>
          <w:szCs w:val="28"/>
        </w:rPr>
      </w:pPr>
    </w:p>
    <w:p w14:paraId="13E354AB" w14:textId="77777777" w:rsidR="00C63E6E" w:rsidRDefault="00C63E6E">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4C98321" w14:textId="141E45E9" w:rsidR="00CF2BEB" w:rsidRDefault="00CF2BEB" w:rsidP="00D01447">
      <w:pPr>
        <w:pStyle w:val="Heading1"/>
      </w:pPr>
      <w:bookmarkStart w:id="571" w:name="_Toc159906757"/>
      <w:r>
        <w:rPr>
          <w:highlight w:val="yellow"/>
        </w:rPr>
        <w:lastRenderedPageBreak/>
        <w:t xml:space="preserve">System </w:t>
      </w:r>
      <w:ins w:id="572" w:author="boc" w:date="2024-02-26T11:20:00Z">
        <w:r w:rsidR="00FE7E32">
          <w:rPr>
            <w:highlight w:val="yellow"/>
          </w:rPr>
          <w:t>ad</w:t>
        </w:r>
      </w:ins>
      <w:del w:id="573" w:author="boc" w:date="2024-02-26T11:20:00Z">
        <w:r w:rsidDel="00FE7E32">
          <w:rPr>
            <w:highlight w:val="yellow"/>
          </w:rPr>
          <w:delText>Ad</w:delText>
        </w:r>
      </w:del>
      <w:del w:id="574" w:author="boc" w:date="2024-02-26T12:10:00Z">
        <w:r w:rsidDel="00A84CF0">
          <w:rPr>
            <w:highlight w:val="yellow"/>
          </w:rPr>
          <w:delText xml:space="preserve">min </w:delText>
        </w:r>
      </w:del>
      <w:ins w:id="575" w:author="boc" w:date="2024-02-26T12:10:00Z">
        <w:r w:rsidR="00A84CF0">
          <w:rPr>
            <w:highlight w:val="yellow"/>
          </w:rPr>
          <w:t>min</w:t>
        </w:r>
      </w:ins>
      <w:del w:id="576" w:author="boc" w:date="2024-02-26T11:19:00Z">
        <w:r w:rsidDel="00FE7E32">
          <w:rPr>
            <w:highlight w:val="yellow"/>
          </w:rPr>
          <w:delText>User</w:delText>
        </w:r>
      </w:del>
      <w:r>
        <w:rPr>
          <w:highlight w:val="yellow"/>
        </w:rPr>
        <w:t xml:space="preserve">: </w:t>
      </w:r>
      <w:r>
        <w:t>Update User</w:t>
      </w:r>
      <w:r w:rsidRPr="004F7F87">
        <w:t xml:space="preserve"> Use Case</w:t>
      </w:r>
      <w:bookmarkEnd w:id="571"/>
    </w:p>
    <w:p w14:paraId="189AEF79" w14:textId="77777777" w:rsidR="00C63E6E" w:rsidRPr="00B11319" w:rsidRDefault="00C63E6E" w:rsidP="00C63E6E">
      <w:pPr>
        <w:rPr>
          <w:b/>
          <w:bCs/>
        </w:rPr>
      </w:pPr>
      <w:r w:rsidRPr="00B11319">
        <w:rPr>
          <w:b/>
          <w:bCs/>
        </w:rPr>
        <w:t>Brief Description</w:t>
      </w:r>
    </w:p>
    <w:p w14:paraId="0AE1A43E" w14:textId="0B378D28" w:rsidR="00C63E6E" w:rsidRDefault="00C63E6E" w:rsidP="00C63E6E">
      <w:r>
        <w:t xml:space="preserve">This use case is for the system admin to update a user’s role from </w:t>
      </w:r>
      <w:del w:id="577" w:author="boc" w:date="2024-02-26T11:12:00Z">
        <w:r w:rsidDel="00A44BCE">
          <w:delText>community user</w:delText>
        </w:r>
      </w:del>
      <w:ins w:id="578" w:author="boc" w:date="2024-02-26T11:12:00Z">
        <w:r w:rsidR="00A44BCE">
          <w:t>community member</w:t>
        </w:r>
      </w:ins>
      <w:r>
        <w:t xml:space="preserve"> to </w:t>
      </w:r>
      <w:del w:id="579" w:author="boc" w:date="2024-02-26T11:18:00Z">
        <w:r w:rsidDel="003611A0">
          <w:delText>event admin</w:delText>
        </w:r>
      </w:del>
      <w:ins w:id="580" w:author="boc" w:date="2024-02-26T11:18:00Z">
        <w:r w:rsidR="003611A0">
          <w:t>event owner</w:t>
        </w:r>
      </w:ins>
      <w:r>
        <w:t xml:space="preserve"> or vice versa. </w:t>
      </w:r>
    </w:p>
    <w:p w14:paraId="0D66833E" w14:textId="77777777" w:rsidR="00C63E6E" w:rsidRPr="00B11319" w:rsidRDefault="00C63E6E" w:rsidP="00C63E6E">
      <w:pPr>
        <w:rPr>
          <w:b/>
          <w:bCs/>
        </w:rPr>
      </w:pPr>
      <w:r w:rsidRPr="00B11319">
        <w:rPr>
          <w:b/>
          <w:bCs/>
        </w:rPr>
        <w:t>Flow of Events</w:t>
      </w:r>
    </w:p>
    <w:p w14:paraId="30C59526" w14:textId="77777777" w:rsidR="00C63E6E" w:rsidRDefault="00C63E6E" w:rsidP="00C63E6E">
      <w:pPr>
        <w:rPr>
          <w:rStyle w:val="ui-provider"/>
          <w:b/>
          <w:bCs/>
        </w:rPr>
      </w:pPr>
      <w:r w:rsidRPr="00B11319">
        <w:rPr>
          <w:rStyle w:val="ui-provider"/>
          <w:b/>
          <w:bCs/>
        </w:rPr>
        <w:t>Basic/Standard Flow of events</w:t>
      </w:r>
    </w:p>
    <w:p w14:paraId="26F7B26A" w14:textId="67809719" w:rsidR="00C63E6E" w:rsidRDefault="00C63E6E" w:rsidP="00C63E6E">
      <w:pPr>
        <w:pStyle w:val="ListParagraph"/>
        <w:numPr>
          <w:ilvl w:val="0"/>
          <w:numId w:val="38"/>
        </w:numPr>
      </w:pPr>
      <w:r>
        <w:t>The user clicks on the ‘update user role’ button in the admin interface.</w:t>
      </w:r>
    </w:p>
    <w:p w14:paraId="07845DA9" w14:textId="67BF28B6" w:rsidR="00C63E6E" w:rsidRDefault="00C63E6E" w:rsidP="00C63E6E">
      <w:pPr>
        <w:pStyle w:val="ListParagraph"/>
        <w:numPr>
          <w:ilvl w:val="0"/>
          <w:numId w:val="38"/>
        </w:numPr>
      </w:pPr>
      <w:r>
        <w:t>The system shows a form for User Role Update</w:t>
      </w:r>
    </w:p>
    <w:p w14:paraId="747F6BE4" w14:textId="68C72237" w:rsidR="00C63E6E" w:rsidRDefault="00C63E6E" w:rsidP="00C63E6E">
      <w:pPr>
        <w:pStyle w:val="ListParagraph"/>
        <w:numPr>
          <w:ilvl w:val="1"/>
          <w:numId w:val="38"/>
        </w:numPr>
      </w:pPr>
      <w:r w:rsidRPr="00453ABF">
        <w:rPr>
          <w:highlight w:val="yellow"/>
          <w:rPrChange w:id="581" w:author="boc" w:date="2024-02-26T12:00:00Z">
            <w:rPr/>
          </w:rPrChange>
        </w:rPr>
        <w:t>User Id</w:t>
      </w:r>
      <w:r>
        <w:t>/email/</w:t>
      </w:r>
      <w:ins w:id="582" w:author="boc" w:date="2024-02-26T12:00:00Z">
        <w:r w:rsidR="00453ABF">
          <w:t>user</w:t>
        </w:r>
      </w:ins>
      <w:r>
        <w:t xml:space="preserve">name </w:t>
      </w:r>
    </w:p>
    <w:p w14:paraId="575AF56D" w14:textId="5554A55A" w:rsidR="00C63E6E" w:rsidRDefault="00C63E6E" w:rsidP="00C63E6E">
      <w:pPr>
        <w:pStyle w:val="ListParagraph"/>
        <w:numPr>
          <w:ilvl w:val="1"/>
          <w:numId w:val="38"/>
        </w:numPr>
        <w:rPr>
          <w:ins w:id="583" w:author="boc" w:date="2024-02-26T11:59:00Z"/>
        </w:rPr>
      </w:pPr>
      <w:r>
        <w:t xml:space="preserve">New </w:t>
      </w:r>
      <w:del w:id="584" w:author="boc" w:date="2024-02-26T12:09:00Z">
        <w:r w:rsidDel="00A84CF0">
          <w:delText>Role :</w:delText>
        </w:r>
      </w:del>
      <w:ins w:id="585" w:author="boc" w:date="2024-02-26T12:09:00Z">
        <w:r w:rsidR="00A84CF0">
          <w:t>Role:</w:t>
        </w:r>
      </w:ins>
      <w:r>
        <w:t xml:space="preserve"> </w:t>
      </w:r>
      <w:del w:id="586" w:author="boc" w:date="2024-02-26T11:12:00Z">
        <w:r w:rsidDel="00A44BCE">
          <w:delText>Community User</w:delText>
        </w:r>
      </w:del>
      <w:ins w:id="587" w:author="boc" w:date="2024-02-26T11:12:00Z">
        <w:r w:rsidR="00A44BCE">
          <w:t>Community member</w:t>
        </w:r>
      </w:ins>
      <w:r>
        <w:t xml:space="preserve">/ </w:t>
      </w:r>
      <w:del w:id="588" w:author="boc" w:date="2024-02-26T11:18:00Z">
        <w:r w:rsidDel="003611A0">
          <w:delText>Event Admin</w:delText>
        </w:r>
      </w:del>
      <w:ins w:id="589" w:author="boc" w:date="2024-02-26T11:18:00Z">
        <w:r w:rsidR="003611A0">
          <w:t>Event owner</w:t>
        </w:r>
      </w:ins>
      <w:r>
        <w:t>.</w:t>
      </w:r>
    </w:p>
    <w:p w14:paraId="1770ECE1" w14:textId="7B5EC47C" w:rsidR="00C16A23" w:rsidRDefault="00C16A23" w:rsidP="00C63E6E">
      <w:pPr>
        <w:pStyle w:val="ListParagraph"/>
        <w:numPr>
          <w:ilvl w:val="1"/>
          <w:numId w:val="38"/>
        </w:numPr>
      </w:pPr>
      <w:ins w:id="590" w:author="boc" w:date="2024-02-26T11:59:00Z">
        <w:r>
          <w:t xml:space="preserve">New </w:t>
        </w:r>
      </w:ins>
      <w:ins w:id="591" w:author="boc" w:date="2024-02-26T12:09:00Z">
        <w:r w:rsidR="00A84CF0">
          <w:rPr>
            <w:lang w:eastAsia="zh-CN"/>
          </w:rPr>
          <w:t>Ac</w:t>
        </w:r>
        <w:r w:rsidR="00A84CF0">
          <w:t>tive Status</w:t>
        </w:r>
      </w:ins>
      <w:ins w:id="592" w:author="boc" w:date="2024-02-26T11:59:00Z">
        <w:r>
          <w:t xml:space="preserve">: </w:t>
        </w:r>
      </w:ins>
      <w:ins w:id="593" w:author="boc" w:date="2024-02-26T12:00:00Z">
        <w:r>
          <w:t>Active/ Closed.</w:t>
        </w:r>
      </w:ins>
    </w:p>
    <w:p w14:paraId="57862A24" w14:textId="4AEBC96B" w:rsidR="00C63E6E" w:rsidRDefault="00C63E6E" w:rsidP="00C63E6E">
      <w:pPr>
        <w:pStyle w:val="ListParagraph"/>
        <w:numPr>
          <w:ilvl w:val="0"/>
          <w:numId w:val="38"/>
        </w:numPr>
      </w:pPr>
      <w:r>
        <w:t>The user fills in the form and clicks on ‘Update user’.</w:t>
      </w:r>
    </w:p>
    <w:p w14:paraId="510B9539" w14:textId="139DD1F2" w:rsidR="00C63E6E" w:rsidRDefault="00C63E6E" w:rsidP="00C63E6E">
      <w:pPr>
        <w:pStyle w:val="ListParagraph"/>
        <w:numPr>
          <w:ilvl w:val="0"/>
          <w:numId w:val="38"/>
        </w:numPr>
      </w:pPr>
      <w:r>
        <w:t>The system updates the database accordingly.</w:t>
      </w:r>
    </w:p>
    <w:p w14:paraId="446885FF" w14:textId="77777777" w:rsidR="00C63E6E" w:rsidRDefault="00C63E6E" w:rsidP="00C63E6E">
      <w:pPr>
        <w:pStyle w:val="ListParagraph"/>
        <w:numPr>
          <w:ilvl w:val="0"/>
          <w:numId w:val="38"/>
        </w:numPr>
      </w:pPr>
      <w:r>
        <w:t>The System triggers email notification webhook/api to this user.</w:t>
      </w:r>
    </w:p>
    <w:p w14:paraId="78E95CC1" w14:textId="58FDCF92" w:rsidR="00C63E6E" w:rsidRDefault="00C63E6E" w:rsidP="00C63E6E">
      <w:pPr>
        <w:pStyle w:val="ListParagraph"/>
        <w:numPr>
          <w:ilvl w:val="0"/>
          <w:numId w:val="38"/>
        </w:numPr>
      </w:pPr>
      <w:r>
        <w:t>The system shows: ‘You have update the role of user &lt;username&gt;’</w:t>
      </w:r>
    </w:p>
    <w:p w14:paraId="60B4872A" w14:textId="1C10F2AD" w:rsidR="00C63E6E" w:rsidRDefault="00C63E6E" w:rsidP="00C63E6E">
      <w:pPr>
        <w:rPr>
          <w:rStyle w:val="ui-provider"/>
          <w:b/>
          <w:bCs/>
        </w:rPr>
      </w:pPr>
      <w:r w:rsidRPr="00417D20">
        <w:rPr>
          <w:rStyle w:val="ui-provider"/>
          <w:b/>
          <w:bCs/>
        </w:rPr>
        <w:t>Alternative (Exception) Flow of events</w:t>
      </w:r>
    </w:p>
    <w:p w14:paraId="09BE19A5" w14:textId="327F33F7" w:rsidR="00C46F27" w:rsidRDefault="00C46F27" w:rsidP="00C46F27">
      <w:r>
        <w:t xml:space="preserve">Admin tries to update a user from </w:t>
      </w:r>
      <w:del w:id="594" w:author="boc" w:date="2024-02-26T11:18:00Z">
        <w:r w:rsidDel="003611A0">
          <w:delText>event admin</w:delText>
        </w:r>
      </w:del>
      <w:ins w:id="595" w:author="boc" w:date="2024-02-26T11:18:00Z">
        <w:r w:rsidR="003611A0">
          <w:t>event owner</w:t>
        </w:r>
      </w:ins>
      <w:r>
        <w:t xml:space="preserve"> </w:t>
      </w:r>
      <w:del w:id="596" w:author="boc" w:date="2024-02-26T12:10:00Z">
        <w:r w:rsidDel="00A84CF0">
          <w:delText xml:space="preserve">to  </w:delText>
        </w:r>
      </w:del>
      <w:ins w:id="597" w:author="boc" w:date="2024-02-26T12:10:00Z">
        <w:r w:rsidR="00A84CF0">
          <w:t xml:space="preserve">to </w:t>
        </w:r>
      </w:ins>
      <w:del w:id="598" w:author="boc" w:date="2024-02-26T11:12:00Z">
        <w:r w:rsidDel="00A44BCE">
          <w:delText>community user</w:delText>
        </w:r>
      </w:del>
      <w:ins w:id="599" w:author="boc" w:date="2024-02-26T11:12:00Z">
        <w:r w:rsidR="00A44BCE">
          <w:t>community member</w:t>
        </w:r>
      </w:ins>
      <w:r>
        <w:t xml:space="preserve">, when the </w:t>
      </w:r>
      <w:del w:id="600" w:author="boc" w:date="2024-02-26T11:18:00Z">
        <w:r w:rsidDel="003611A0">
          <w:delText>event admin</w:delText>
        </w:r>
      </w:del>
      <w:ins w:id="601" w:author="boc" w:date="2024-02-26T11:18:00Z">
        <w:r w:rsidR="003611A0">
          <w:t>event owner</w:t>
        </w:r>
      </w:ins>
      <w:r>
        <w:t xml:space="preserve"> still have active events under his management:</w:t>
      </w:r>
    </w:p>
    <w:p w14:paraId="5CEA936D" w14:textId="77777777" w:rsidR="00C46F27" w:rsidRDefault="00C46F27" w:rsidP="00C46F27">
      <w:pPr>
        <w:pStyle w:val="ListParagraph"/>
        <w:numPr>
          <w:ilvl w:val="0"/>
          <w:numId w:val="40"/>
        </w:numPr>
      </w:pPr>
      <w:r w:rsidRPr="002B268F">
        <w:t xml:space="preserve">The alternative flow starts after step 3 of the main flow </w:t>
      </w:r>
    </w:p>
    <w:p w14:paraId="2E269730" w14:textId="562F2546" w:rsidR="00C46F27" w:rsidRDefault="00C46F27" w:rsidP="00C46F27">
      <w:pPr>
        <w:pStyle w:val="ListParagraph"/>
        <w:numPr>
          <w:ilvl w:val="0"/>
          <w:numId w:val="40"/>
        </w:numPr>
      </w:pPr>
      <w:r w:rsidRPr="002B268F">
        <w:t xml:space="preserve">The system finds </w:t>
      </w:r>
      <w:r>
        <w:t>active events under the user’s name.</w:t>
      </w:r>
    </w:p>
    <w:p w14:paraId="1982D712" w14:textId="1B5EFF4B" w:rsidR="00C46F27" w:rsidRDefault="00C46F27" w:rsidP="00C46F27">
      <w:pPr>
        <w:pStyle w:val="ListParagraph"/>
        <w:numPr>
          <w:ilvl w:val="0"/>
          <w:numId w:val="40"/>
        </w:numPr>
      </w:pPr>
      <w:r w:rsidRPr="002B268F">
        <w:t xml:space="preserve">The system redisplays the </w:t>
      </w:r>
      <w:r>
        <w:t>update user</w:t>
      </w:r>
      <w:r w:rsidRPr="002B268F">
        <w:t xml:space="preserve"> </w:t>
      </w:r>
      <w:del w:id="602" w:author="boc" w:date="2024-02-26T12:10:00Z">
        <w:r w:rsidRPr="002B268F" w:rsidDel="00A84CF0">
          <w:delText>page</w:delText>
        </w:r>
        <w:r w:rsidDel="00A84CF0">
          <w:delText>(</w:delText>
        </w:r>
      </w:del>
      <w:ins w:id="603" w:author="boc" w:date="2024-02-26T12:10:00Z">
        <w:r w:rsidR="00A84CF0" w:rsidRPr="002B268F">
          <w:t>page</w:t>
        </w:r>
        <w:r w:rsidR="00A84CF0">
          <w:t xml:space="preserve"> (</w:t>
        </w:r>
      </w:ins>
      <w:r>
        <w:t>step 2)</w:t>
      </w:r>
      <w:r w:rsidRPr="002B268F">
        <w:t xml:space="preserve"> with invalid </w:t>
      </w:r>
      <w:r>
        <w:t>update</w:t>
      </w:r>
      <w:r w:rsidRPr="002B268F">
        <w:t xml:space="preserve"> message</w:t>
      </w:r>
      <w:r>
        <w:t xml:space="preserve">: ‘You cannot make &lt;username&gt; a </w:t>
      </w:r>
      <w:del w:id="604" w:author="boc" w:date="2024-02-26T11:12:00Z">
        <w:r w:rsidDel="00A44BCE">
          <w:delText>community user</w:delText>
        </w:r>
      </w:del>
      <w:ins w:id="605" w:author="boc" w:date="2024-02-26T11:12:00Z">
        <w:r w:rsidR="00A44BCE">
          <w:t>community member</w:t>
        </w:r>
      </w:ins>
      <w:r>
        <w:t xml:space="preserve"> as he/she still owns at least one active event(s)!’</w:t>
      </w:r>
    </w:p>
    <w:p w14:paraId="4B817DB8" w14:textId="29D9715A" w:rsidR="00C46F27" w:rsidRDefault="00C46F27" w:rsidP="00C46F27">
      <w:pPr>
        <w:pStyle w:val="ListParagraph"/>
        <w:numPr>
          <w:ilvl w:val="0"/>
          <w:numId w:val="40"/>
        </w:numPr>
      </w:pPr>
      <w:r w:rsidRPr="002B268F">
        <w:t xml:space="preserve">The user can re-enter the </w:t>
      </w:r>
      <w:r>
        <w:t>user name</w:t>
      </w:r>
      <w:r w:rsidRPr="002B268F">
        <w:t xml:space="preserve"> details</w:t>
      </w:r>
      <w:r>
        <w:t>.</w:t>
      </w:r>
    </w:p>
    <w:p w14:paraId="1B97FA82" w14:textId="10D9175A" w:rsidR="00C46F27" w:rsidRDefault="00C46F27" w:rsidP="00C46F27">
      <w:r>
        <w:t>Admin tries to update a non-exist user role:</w:t>
      </w:r>
    </w:p>
    <w:p w14:paraId="30721DC7" w14:textId="77777777" w:rsidR="00C46F27" w:rsidRDefault="00C46F27" w:rsidP="00C46F27">
      <w:pPr>
        <w:pStyle w:val="ListParagraph"/>
        <w:numPr>
          <w:ilvl w:val="0"/>
          <w:numId w:val="41"/>
        </w:numPr>
      </w:pPr>
      <w:r w:rsidRPr="002B268F">
        <w:t xml:space="preserve">The alternative flow starts after step 3 of the main flow </w:t>
      </w:r>
    </w:p>
    <w:p w14:paraId="24ED18E3" w14:textId="71CF0191" w:rsidR="00C46F27" w:rsidRDefault="00C46F27" w:rsidP="00C46F27">
      <w:pPr>
        <w:pStyle w:val="ListParagraph"/>
        <w:numPr>
          <w:ilvl w:val="0"/>
          <w:numId w:val="41"/>
        </w:numPr>
      </w:pPr>
      <w:r w:rsidRPr="002B268F">
        <w:t xml:space="preserve">The system finds </w:t>
      </w:r>
      <w:r>
        <w:t>no user from the detail provided by the system admin.</w:t>
      </w:r>
    </w:p>
    <w:p w14:paraId="36E07BC8" w14:textId="28E79649" w:rsidR="00C46F27" w:rsidRDefault="00C46F27" w:rsidP="00C46F27">
      <w:pPr>
        <w:pStyle w:val="ListParagraph"/>
        <w:numPr>
          <w:ilvl w:val="0"/>
          <w:numId w:val="41"/>
        </w:numPr>
      </w:pPr>
      <w:r w:rsidRPr="002B268F">
        <w:t xml:space="preserve">The system redisplays the </w:t>
      </w:r>
      <w:r>
        <w:t>update user</w:t>
      </w:r>
      <w:r w:rsidRPr="002B268F">
        <w:t xml:space="preserve"> </w:t>
      </w:r>
      <w:del w:id="606" w:author="boc" w:date="2024-02-26T12:10:00Z">
        <w:r w:rsidRPr="002B268F" w:rsidDel="00A84CF0">
          <w:delText>page</w:delText>
        </w:r>
        <w:r w:rsidDel="00A84CF0">
          <w:delText>(</w:delText>
        </w:r>
      </w:del>
      <w:ins w:id="607" w:author="boc" w:date="2024-02-26T12:10:00Z">
        <w:r w:rsidR="00A84CF0" w:rsidRPr="002B268F">
          <w:t>page</w:t>
        </w:r>
        <w:r w:rsidR="00A84CF0">
          <w:t xml:space="preserve"> (</w:t>
        </w:r>
      </w:ins>
      <w:r>
        <w:t>step 2)</w:t>
      </w:r>
      <w:r w:rsidRPr="002B268F">
        <w:t xml:space="preserve"> with invalid </w:t>
      </w:r>
      <w:r>
        <w:t>update</w:t>
      </w:r>
      <w:r w:rsidRPr="002B268F">
        <w:t xml:space="preserve"> message</w:t>
      </w:r>
      <w:r>
        <w:t>: ‘No user exists!’</w:t>
      </w:r>
    </w:p>
    <w:p w14:paraId="24EF41DA" w14:textId="7BDF53A0" w:rsidR="00C46F27" w:rsidRPr="00C46F27" w:rsidRDefault="00C46F27" w:rsidP="00C63E6E">
      <w:pPr>
        <w:pStyle w:val="ListParagraph"/>
        <w:numPr>
          <w:ilvl w:val="0"/>
          <w:numId w:val="41"/>
        </w:numPr>
        <w:rPr>
          <w:rStyle w:val="ui-provider"/>
        </w:rPr>
      </w:pPr>
      <w:r w:rsidRPr="002B268F">
        <w:t xml:space="preserve">The user can re-enter the </w:t>
      </w:r>
      <w:r>
        <w:t>user name</w:t>
      </w:r>
      <w:r w:rsidRPr="002B268F">
        <w:t xml:space="preserve"> details</w:t>
      </w:r>
      <w:r>
        <w:t>.</w:t>
      </w:r>
    </w:p>
    <w:p w14:paraId="08B2350C" w14:textId="77777777" w:rsidR="00C63E6E" w:rsidRPr="00B11319" w:rsidRDefault="00C63E6E" w:rsidP="00C63E6E">
      <w:pPr>
        <w:rPr>
          <w:b/>
          <w:bCs/>
        </w:rPr>
      </w:pPr>
      <w:r w:rsidRPr="00B11319">
        <w:rPr>
          <w:b/>
          <w:bCs/>
        </w:rPr>
        <w:t>Special Conditions</w:t>
      </w:r>
    </w:p>
    <w:p w14:paraId="37A9B838" w14:textId="77777777" w:rsidR="00C63E6E" w:rsidRPr="00C63E6E" w:rsidRDefault="00C63E6E" w:rsidP="00C63E6E">
      <w:pPr>
        <w:rPr>
          <w:b/>
          <w:bCs/>
        </w:rPr>
      </w:pPr>
      <w:r w:rsidRPr="00B11319">
        <w:rPr>
          <w:b/>
          <w:bCs/>
        </w:rPr>
        <w:t>Pre-Condition</w:t>
      </w:r>
    </w:p>
    <w:p w14:paraId="050D124A" w14:textId="77777777" w:rsidR="00C63E6E" w:rsidRDefault="00C63E6E" w:rsidP="00C63E6E">
      <w:pPr>
        <w:rPr>
          <w:b/>
          <w:bCs/>
        </w:rPr>
      </w:pPr>
      <w:r w:rsidRPr="00B11319">
        <w:rPr>
          <w:b/>
          <w:bCs/>
        </w:rPr>
        <w:t>Post Condition</w:t>
      </w:r>
    </w:p>
    <w:p w14:paraId="61836178" w14:textId="3775E6FD" w:rsidR="00C63E6E" w:rsidRDefault="00C63E6E" w:rsidP="00C63E6E">
      <w:r>
        <w:t xml:space="preserve">If a </w:t>
      </w:r>
      <w:del w:id="608" w:author="boc" w:date="2024-02-26T11:12:00Z">
        <w:r w:rsidDel="00A44BCE">
          <w:delText>community user</w:delText>
        </w:r>
      </w:del>
      <w:ins w:id="609" w:author="boc" w:date="2024-02-26T11:12:00Z">
        <w:r w:rsidR="00A44BCE">
          <w:t>community member</w:t>
        </w:r>
      </w:ins>
      <w:r>
        <w:t xml:space="preserve"> is updated to </w:t>
      </w:r>
      <w:del w:id="610" w:author="boc" w:date="2024-02-26T11:18:00Z">
        <w:r w:rsidDel="003611A0">
          <w:delText>event admin</w:delText>
        </w:r>
      </w:del>
      <w:ins w:id="611" w:author="boc" w:date="2024-02-26T11:18:00Z">
        <w:r w:rsidR="003611A0">
          <w:t>event owner</w:t>
        </w:r>
      </w:ins>
      <w:r>
        <w:t>:</w:t>
      </w:r>
    </w:p>
    <w:p w14:paraId="36EEFE88" w14:textId="4E2FBBE1" w:rsidR="00C63E6E" w:rsidRDefault="00C63E6E" w:rsidP="00C63E6E">
      <w:pPr>
        <w:pStyle w:val="ListParagraph"/>
        <w:numPr>
          <w:ilvl w:val="0"/>
          <w:numId w:val="39"/>
        </w:numPr>
      </w:pPr>
      <w:r>
        <w:t>He/she can create event from their dashboard and have access to all event management functions</w:t>
      </w:r>
      <w:r w:rsidR="00C46F27">
        <w:t>, and will still have access to the event they joined</w:t>
      </w:r>
    </w:p>
    <w:p w14:paraId="705118BB" w14:textId="1991FB36" w:rsidR="00C63E6E" w:rsidRDefault="00C63E6E" w:rsidP="00C63E6E">
      <w:r>
        <w:t xml:space="preserve">If </w:t>
      </w:r>
      <w:del w:id="612" w:author="boc" w:date="2024-02-26T12:10:00Z">
        <w:r w:rsidDel="00A84CF0">
          <w:delText>a</w:delText>
        </w:r>
      </w:del>
      <w:ins w:id="613" w:author="boc" w:date="2024-02-26T12:10:00Z">
        <w:r w:rsidR="00A84CF0">
          <w:t>an</w:t>
        </w:r>
      </w:ins>
      <w:r>
        <w:t xml:space="preserve"> </w:t>
      </w:r>
      <w:del w:id="614" w:author="boc" w:date="2024-02-26T11:18:00Z">
        <w:r w:rsidDel="003611A0">
          <w:delText>event admin</w:delText>
        </w:r>
      </w:del>
      <w:ins w:id="615" w:author="boc" w:date="2024-02-26T11:18:00Z">
        <w:r w:rsidR="003611A0">
          <w:t>event owner</w:t>
        </w:r>
      </w:ins>
      <w:r>
        <w:t xml:space="preserve"> user is updated to </w:t>
      </w:r>
      <w:del w:id="616" w:author="boc" w:date="2024-02-26T11:12:00Z">
        <w:r w:rsidDel="00A44BCE">
          <w:delText>community user</w:delText>
        </w:r>
      </w:del>
      <w:ins w:id="617" w:author="boc" w:date="2024-02-26T11:12:00Z">
        <w:r w:rsidR="00A44BCE">
          <w:t>community member</w:t>
        </w:r>
      </w:ins>
      <w:r>
        <w:t>:</w:t>
      </w:r>
    </w:p>
    <w:p w14:paraId="722EB943" w14:textId="116C633D" w:rsidR="00C63E6E" w:rsidRPr="00C63E6E" w:rsidRDefault="00C63E6E" w:rsidP="00C63E6E">
      <w:pPr>
        <w:pStyle w:val="ListParagraph"/>
        <w:numPr>
          <w:ilvl w:val="0"/>
          <w:numId w:val="39"/>
        </w:numPr>
      </w:pPr>
      <w:r>
        <w:t xml:space="preserve">He/she </w:t>
      </w:r>
      <w:r w:rsidR="00C46F27">
        <w:t>will still have access to the event they joined, but lose access to all create/update event functions.</w:t>
      </w:r>
    </w:p>
    <w:p w14:paraId="5E6D85F6" w14:textId="77777777" w:rsidR="00C63E6E" w:rsidRPr="00C63E6E" w:rsidRDefault="00C63E6E" w:rsidP="00C63E6E"/>
    <w:p w14:paraId="036677BA" w14:textId="77777777" w:rsidR="00D01447" w:rsidRPr="004F7F87" w:rsidRDefault="00D01447" w:rsidP="00CF2BEB">
      <w:pPr>
        <w:rPr>
          <w:b/>
          <w:bCs/>
          <w:sz w:val="28"/>
          <w:szCs w:val="28"/>
        </w:rPr>
      </w:pPr>
    </w:p>
    <w:p w14:paraId="1D2927B6" w14:textId="77777777" w:rsidR="00D46B15" w:rsidRPr="004F7F87" w:rsidRDefault="00D46B15" w:rsidP="00D46B15">
      <w:pPr>
        <w:rPr>
          <w:b/>
          <w:bCs/>
          <w:sz w:val="28"/>
          <w:szCs w:val="28"/>
        </w:rPr>
      </w:pPr>
    </w:p>
    <w:p w14:paraId="2171494D" w14:textId="77777777" w:rsidR="00F22511" w:rsidRDefault="00F22511"/>
    <w:sectPr w:rsidR="00F22511" w:rsidSect="00045DE5">
      <w:pgSz w:w="11906" w:h="16838"/>
      <w:pgMar w:top="284"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36E"/>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2533A"/>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35729C2"/>
    <w:multiLevelType w:val="hybridMultilevel"/>
    <w:tmpl w:val="76343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37264"/>
    <w:multiLevelType w:val="hybridMultilevel"/>
    <w:tmpl w:val="AA120470"/>
    <w:lvl w:ilvl="0" w:tplc="2196F506">
      <w:start w:val="1"/>
      <w:numFmt w:val="bullet"/>
      <w:lvlText w:val="-"/>
      <w:lvlJc w:val="left"/>
      <w:pPr>
        <w:ind w:left="720" w:hanging="360"/>
      </w:pPr>
      <w:rPr>
        <w:rFonts w:ascii="Calibri" w:eastAsia="宋体"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370CF4"/>
    <w:multiLevelType w:val="hybridMultilevel"/>
    <w:tmpl w:val="D160CAEA"/>
    <w:lvl w:ilvl="0" w:tplc="E230001E">
      <w:start w:val="1"/>
      <w:numFmt w:val="decimal"/>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1BDF6EE7"/>
    <w:multiLevelType w:val="hybridMultilevel"/>
    <w:tmpl w:val="A51E1F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D352B6C"/>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FF5E31"/>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726CEB"/>
    <w:multiLevelType w:val="hybridMultilevel"/>
    <w:tmpl w:val="AA96B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24782"/>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6E3972"/>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0B5700"/>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FC49F8"/>
    <w:multiLevelType w:val="hybridMultilevel"/>
    <w:tmpl w:val="5B38FE8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460F11"/>
    <w:multiLevelType w:val="hybridMultilevel"/>
    <w:tmpl w:val="0B9A936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5024D8B"/>
    <w:multiLevelType w:val="hybridMultilevel"/>
    <w:tmpl w:val="5B38FE8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A411D7"/>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72C6408"/>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2A6D7B"/>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AB45134"/>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C4E3374"/>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D31E45"/>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1526CA"/>
    <w:multiLevelType w:val="hybridMultilevel"/>
    <w:tmpl w:val="85163DBC"/>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44BC16C0"/>
    <w:multiLevelType w:val="hybridMultilevel"/>
    <w:tmpl w:val="ECF6179A"/>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67C3FA6"/>
    <w:multiLevelType w:val="hybridMultilevel"/>
    <w:tmpl w:val="76343B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E8D31F6"/>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9F3BE9"/>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3E66E1B"/>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B96B49"/>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654C07"/>
    <w:multiLevelType w:val="hybridMultilevel"/>
    <w:tmpl w:val="AA96B9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0B279F"/>
    <w:multiLevelType w:val="hybridMultilevel"/>
    <w:tmpl w:val="5B38FE82"/>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1C26AC"/>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6993639"/>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8166C7B"/>
    <w:multiLevelType w:val="hybridMultilevel"/>
    <w:tmpl w:val="AA96B9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601466"/>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600C41"/>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3EB433F"/>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462206D"/>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4A5344E"/>
    <w:multiLevelType w:val="hybridMultilevel"/>
    <w:tmpl w:val="80AEFE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76380FB5"/>
    <w:multiLevelType w:val="hybridMultilevel"/>
    <w:tmpl w:val="ECF617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863700"/>
    <w:multiLevelType w:val="hybridMultilevel"/>
    <w:tmpl w:val="D160CAE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ADB6866"/>
    <w:multiLevelType w:val="hybridMultilevel"/>
    <w:tmpl w:val="5B38FE82"/>
    <w:lvl w:ilvl="0" w:tplc="0409000F">
      <w:start w:val="1"/>
      <w:numFmt w:val="decimal"/>
      <w:lvlText w:val="%1."/>
      <w:lvlJc w:val="left"/>
      <w:pPr>
        <w:ind w:left="720" w:hanging="360"/>
      </w:pPr>
    </w:lvl>
    <w:lvl w:ilvl="1" w:tplc="D3CE20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906924">
    <w:abstractNumId w:val="37"/>
  </w:num>
  <w:num w:numId="2" w16cid:durableId="1551653909">
    <w:abstractNumId w:val="4"/>
  </w:num>
  <w:num w:numId="3" w16cid:durableId="2004773295">
    <w:abstractNumId w:val="21"/>
  </w:num>
  <w:num w:numId="4" w16cid:durableId="625089306">
    <w:abstractNumId w:val="5"/>
  </w:num>
  <w:num w:numId="5" w16cid:durableId="777331089">
    <w:abstractNumId w:val="40"/>
  </w:num>
  <w:num w:numId="6" w16cid:durableId="875459441">
    <w:abstractNumId w:val="8"/>
  </w:num>
  <w:num w:numId="7" w16cid:durableId="1866867235">
    <w:abstractNumId w:val="29"/>
  </w:num>
  <w:num w:numId="8" w16cid:durableId="1190608320">
    <w:abstractNumId w:val="19"/>
  </w:num>
  <w:num w:numId="9" w16cid:durableId="554511024">
    <w:abstractNumId w:val="12"/>
  </w:num>
  <w:num w:numId="10" w16cid:durableId="1009992176">
    <w:abstractNumId w:val="20"/>
  </w:num>
  <w:num w:numId="11" w16cid:durableId="163790687">
    <w:abstractNumId w:val="14"/>
  </w:num>
  <w:num w:numId="12" w16cid:durableId="1373264278">
    <w:abstractNumId w:val="32"/>
  </w:num>
  <w:num w:numId="13" w16cid:durableId="531967230">
    <w:abstractNumId w:val="16"/>
  </w:num>
  <w:num w:numId="14" w16cid:durableId="1528369365">
    <w:abstractNumId w:val="0"/>
  </w:num>
  <w:num w:numId="15" w16cid:durableId="278296727">
    <w:abstractNumId w:val="7"/>
  </w:num>
  <w:num w:numId="16" w16cid:durableId="1661032006">
    <w:abstractNumId w:val="9"/>
  </w:num>
  <w:num w:numId="17" w16cid:durableId="564029880">
    <w:abstractNumId w:val="22"/>
  </w:num>
  <w:num w:numId="18" w16cid:durableId="2008557942">
    <w:abstractNumId w:val="34"/>
  </w:num>
  <w:num w:numId="19" w16cid:durableId="1914045049">
    <w:abstractNumId w:val="24"/>
  </w:num>
  <w:num w:numId="20" w16cid:durableId="1579286741">
    <w:abstractNumId w:val="15"/>
  </w:num>
  <w:num w:numId="21" w16cid:durableId="2079552550">
    <w:abstractNumId w:val="11"/>
  </w:num>
  <w:num w:numId="22" w16cid:durableId="521632452">
    <w:abstractNumId w:val="17"/>
  </w:num>
  <w:num w:numId="23" w16cid:durableId="1622420521">
    <w:abstractNumId w:val="13"/>
  </w:num>
  <w:num w:numId="24" w16cid:durableId="1615945520">
    <w:abstractNumId w:val="38"/>
  </w:num>
  <w:num w:numId="25" w16cid:durableId="1243296081">
    <w:abstractNumId w:val="1"/>
  </w:num>
  <w:num w:numId="26" w16cid:durableId="69694183">
    <w:abstractNumId w:val="31"/>
  </w:num>
  <w:num w:numId="27" w16cid:durableId="674840876">
    <w:abstractNumId w:val="30"/>
  </w:num>
  <w:num w:numId="28" w16cid:durableId="1617324676">
    <w:abstractNumId w:val="35"/>
  </w:num>
  <w:num w:numId="29" w16cid:durableId="393940800">
    <w:abstractNumId w:val="25"/>
  </w:num>
  <w:num w:numId="30" w16cid:durableId="1988393638">
    <w:abstractNumId w:val="27"/>
  </w:num>
  <w:num w:numId="31" w16cid:durableId="1318728835">
    <w:abstractNumId w:val="23"/>
  </w:num>
  <w:num w:numId="32" w16cid:durableId="476263786">
    <w:abstractNumId w:val="39"/>
  </w:num>
  <w:num w:numId="33" w16cid:durableId="909315558">
    <w:abstractNumId w:val="2"/>
  </w:num>
  <w:num w:numId="34" w16cid:durableId="1302345082">
    <w:abstractNumId w:val="10"/>
  </w:num>
  <w:num w:numId="35" w16cid:durableId="1938782709">
    <w:abstractNumId w:val="18"/>
  </w:num>
  <w:num w:numId="36" w16cid:durableId="1750228460">
    <w:abstractNumId w:val="28"/>
  </w:num>
  <w:num w:numId="37" w16cid:durableId="596060382">
    <w:abstractNumId w:val="33"/>
  </w:num>
  <w:num w:numId="38" w16cid:durableId="914972214">
    <w:abstractNumId w:val="36"/>
  </w:num>
  <w:num w:numId="39" w16cid:durableId="1788310945">
    <w:abstractNumId w:val="3"/>
  </w:num>
  <w:num w:numId="40" w16cid:durableId="1540044670">
    <w:abstractNumId w:val="6"/>
  </w:num>
  <w:num w:numId="41" w16cid:durableId="1458139213">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kai Liu">
    <w15:presenceInfo w15:providerId="Windows Live" w15:userId="f3b0a37b5addb436"/>
  </w15:person>
  <w15:person w15:author="boc">
    <w15:presenceInfo w15:providerId="Windows Live" w15:userId="f3b0a37b5addb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CDB"/>
    <w:rsid w:val="00043C09"/>
    <w:rsid w:val="00045DE5"/>
    <w:rsid w:val="000C7D28"/>
    <w:rsid w:val="000D3D1A"/>
    <w:rsid w:val="000F556C"/>
    <w:rsid w:val="00126D6A"/>
    <w:rsid w:val="0012798D"/>
    <w:rsid w:val="00184DC6"/>
    <w:rsid w:val="001A3CDB"/>
    <w:rsid w:val="001F5C7D"/>
    <w:rsid w:val="002061ED"/>
    <w:rsid w:val="002074F4"/>
    <w:rsid w:val="0023773D"/>
    <w:rsid w:val="00252E20"/>
    <w:rsid w:val="002A3BA9"/>
    <w:rsid w:val="002D469E"/>
    <w:rsid w:val="003611A0"/>
    <w:rsid w:val="003C7388"/>
    <w:rsid w:val="00417D20"/>
    <w:rsid w:val="00422E91"/>
    <w:rsid w:val="00423B13"/>
    <w:rsid w:val="00452841"/>
    <w:rsid w:val="00453ABF"/>
    <w:rsid w:val="00461DDC"/>
    <w:rsid w:val="004702F1"/>
    <w:rsid w:val="004976FA"/>
    <w:rsid w:val="004F7F87"/>
    <w:rsid w:val="00532C39"/>
    <w:rsid w:val="005723F1"/>
    <w:rsid w:val="005F7B65"/>
    <w:rsid w:val="006917CE"/>
    <w:rsid w:val="0069525F"/>
    <w:rsid w:val="006C5E29"/>
    <w:rsid w:val="006E31B5"/>
    <w:rsid w:val="007434ED"/>
    <w:rsid w:val="007A0A1D"/>
    <w:rsid w:val="007F3DA6"/>
    <w:rsid w:val="00860E29"/>
    <w:rsid w:val="008772D8"/>
    <w:rsid w:val="00896226"/>
    <w:rsid w:val="008B42E8"/>
    <w:rsid w:val="008C5AFB"/>
    <w:rsid w:val="00905E88"/>
    <w:rsid w:val="00A42773"/>
    <w:rsid w:val="00A44BCE"/>
    <w:rsid w:val="00A514D4"/>
    <w:rsid w:val="00A84CF0"/>
    <w:rsid w:val="00A8565C"/>
    <w:rsid w:val="00B11319"/>
    <w:rsid w:val="00B26692"/>
    <w:rsid w:val="00B332FA"/>
    <w:rsid w:val="00B402FA"/>
    <w:rsid w:val="00B92175"/>
    <w:rsid w:val="00BB1F00"/>
    <w:rsid w:val="00BC0D84"/>
    <w:rsid w:val="00BE5D8A"/>
    <w:rsid w:val="00C13E14"/>
    <w:rsid w:val="00C16A23"/>
    <w:rsid w:val="00C46F27"/>
    <w:rsid w:val="00C525A3"/>
    <w:rsid w:val="00C63E6E"/>
    <w:rsid w:val="00C922FB"/>
    <w:rsid w:val="00C92A08"/>
    <w:rsid w:val="00CE0017"/>
    <w:rsid w:val="00CF2BEB"/>
    <w:rsid w:val="00CF60A4"/>
    <w:rsid w:val="00D01447"/>
    <w:rsid w:val="00D46B15"/>
    <w:rsid w:val="00DC03FC"/>
    <w:rsid w:val="00E06E1B"/>
    <w:rsid w:val="00F22511"/>
    <w:rsid w:val="00F933CA"/>
    <w:rsid w:val="00FD47DF"/>
    <w:rsid w:val="00FE7667"/>
    <w:rsid w:val="00FE7E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307B"/>
  <w15:chartTrackingRefBased/>
  <w15:docId w15:val="{6197DE91-78E3-4C82-9AEE-E1B71DBF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B11319"/>
  </w:style>
  <w:style w:type="paragraph" w:styleId="ListParagraph">
    <w:name w:val="List Paragraph"/>
    <w:basedOn w:val="Normal"/>
    <w:uiPriority w:val="34"/>
    <w:qFormat/>
    <w:rsid w:val="00B11319"/>
    <w:pPr>
      <w:ind w:left="720"/>
      <w:contextualSpacing/>
    </w:pPr>
  </w:style>
  <w:style w:type="character" w:customStyle="1" w:styleId="Heading1Char">
    <w:name w:val="Heading 1 Char"/>
    <w:basedOn w:val="DefaultParagraphFont"/>
    <w:link w:val="Heading1"/>
    <w:uiPriority w:val="9"/>
    <w:rsid w:val="00D014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447"/>
    <w:pPr>
      <w:outlineLvl w:val="9"/>
    </w:pPr>
    <w:rPr>
      <w:kern w:val="0"/>
      <w:lang w:val="en-US"/>
      <w14:ligatures w14:val="none"/>
    </w:rPr>
  </w:style>
  <w:style w:type="paragraph" w:styleId="TOC1">
    <w:name w:val="toc 1"/>
    <w:basedOn w:val="Normal"/>
    <w:next w:val="Normal"/>
    <w:autoRedefine/>
    <w:uiPriority w:val="39"/>
    <w:unhideWhenUsed/>
    <w:rsid w:val="00D01447"/>
    <w:pPr>
      <w:spacing w:after="100"/>
    </w:pPr>
  </w:style>
  <w:style w:type="character" w:styleId="Hyperlink">
    <w:name w:val="Hyperlink"/>
    <w:basedOn w:val="DefaultParagraphFont"/>
    <w:uiPriority w:val="99"/>
    <w:unhideWhenUsed/>
    <w:rsid w:val="00D01447"/>
    <w:rPr>
      <w:color w:val="0563C1" w:themeColor="hyperlink"/>
      <w:u w:val="single"/>
    </w:rPr>
  </w:style>
  <w:style w:type="character" w:styleId="HTMLCode">
    <w:name w:val="HTML Code"/>
    <w:basedOn w:val="DefaultParagraphFont"/>
    <w:uiPriority w:val="99"/>
    <w:semiHidden/>
    <w:unhideWhenUsed/>
    <w:rsid w:val="00452841"/>
    <w:rPr>
      <w:rFonts w:ascii="Courier New" w:eastAsia="Times New Roman" w:hAnsi="Courier New" w:cs="Courier New"/>
      <w:sz w:val="20"/>
      <w:szCs w:val="20"/>
    </w:rPr>
  </w:style>
  <w:style w:type="paragraph" w:styleId="Revision">
    <w:name w:val="Revision"/>
    <w:hidden/>
    <w:uiPriority w:val="99"/>
    <w:semiHidden/>
    <w:rsid w:val="00860E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2AE4-90A2-4D1D-A0CD-A247622E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 LIN</dc:creator>
  <cp:keywords/>
  <dc:description/>
  <cp:lastModifiedBy>Yikai Liu</cp:lastModifiedBy>
  <cp:revision>2</cp:revision>
  <dcterms:created xsi:type="dcterms:W3CDTF">2024-02-26T22:25:00Z</dcterms:created>
  <dcterms:modified xsi:type="dcterms:W3CDTF">2024-02-26T22:25:00Z</dcterms:modified>
</cp:coreProperties>
</file>